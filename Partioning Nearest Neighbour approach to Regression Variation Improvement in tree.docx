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F6F1E" w14:textId="6318500E" w:rsidR="000C4C28" w:rsidRDefault="00CA0649" w:rsidP="00CA0649">
      <w:pPr>
        <w:pStyle w:val="Title"/>
        <w:rPr>
          <w:lang w:val="en-US"/>
        </w:rPr>
      </w:pPr>
      <w:proofErr w:type="spellStart"/>
      <w:r>
        <w:rPr>
          <w:lang w:val="en-US"/>
        </w:rPr>
        <w:t>Partioning</w:t>
      </w:r>
      <w:proofErr w:type="spellEnd"/>
      <w:r>
        <w:rPr>
          <w:lang w:val="en-US"/>
        </w:rPr>
        <w:t xml:space="preserve"> Nearest </w:t>
      </w:r>
      <w:proofErr w:type="spellStart"/>
      <w:r>
        <w:rPr>
          <w:lang w:val="en-US"/>
        </w:rPr>
        <w:t>Neighbour</w:t>
      </w:r>
      <w:proofErr w:type="spellEnd"/>
      <w:r>
        <w:rPr>
          <w:lang w:val="en-US"/>
        </w:rPr>
        <w:t xml:space="preserve"> approach </w:t>
      </w:r>
      <w:r w:rsidR="00D309DD">
        <w:rPr>
          <w:lang w:val="en-US"/>
        </w:rPr>
        <w:t>to Regression</w:t>
      </w:r>
      <w:r>
        <w:rPr>
          <w:lang w:val="en-US"/>
        </w:rPr>
        <w:t xml:space="preserve"> Va</w:t>
      </w:r>
      <w:bookmarkStart w:id="0" w:name="_GoBack"/>
      <w:bookmarkEnd w:id="0"/>
      <w:r>
        <w:rPr>
          <w:lang w:val="en-US"/>
        </w:rPr>
        <w:t>riation Improvement in tree-based Approaches</w:t>
      </w:r>
    </w:p>
    <w:p w14:paraId="0E7D67A4" w14:textId="7BFDC0F6" w:rsidR="00CA0649" w:rsidRDefault="00CA0649" w:rsidP="00CA0649">
      <w:pPr>
        <w:rPr>
          <w:lang w:val="en-US"/>
        </w:rPr>
      </w:pPr>
    </w:p>
    <w:p w14:paraId="50E09B05" w14:textId="62BEE39C" w:rsidR="00CA0649" w:rsidRDefault="0071027F" w:rsidP="00CA0649">
      <w:pPr>
        <w:rPr>
          <w:lang w:val="en-US"/>
        </w:rPr>
      </w:pPr>
      <w:r>
        <w:rPr>
          <w:lang w:val="en-US"/>
        </w:rPr>
        <w:t xml:space="preserve">                             </w:t>
      </w:r>
      <w:r w:rsidR="00CA0649">
        <w:rPr>
          <w:lang w:val="en-US"/>
        </w:rPr>
        <w:tab/>
      </w:r>
      <w:r w:rsidR="00CA0649">
        <w:rPr>
          <w:lang w:val="en-US"/>
        </w:rPr>
        <w:tab/>
      </w:r>
      <w:r w:rsidR="00CA0649">
        <w:rPr>
          <w:lang w:val="en-US"/>
        </w:rPr>
        <w:tab/>
      </w:r>
      <w:r w:rsidR="00CA0649">
        <w:rPr>
          <w:lang w:val="en-US"/>
        </w:rPr>
        <w:tab/>
      </w:r>
      <w:r w:rsidR="00CA0649">
        <w:rPr>
          <w:lang w:val="en-US"/>
        </w:rPr>
        <w:tab/>
      </w:r>
      <w:r w:rsidR="00CA0649">
        <w:rPr>
          <w:lang w:val="en-US"/>
        </w:rPr>
        <w:tab/>
      </w:r>
      <w:r>
        <w:rPr>
          <w:lang w:val="en-US"/>
        </w:rPr>
        <w:t>Abhinav Mathur</w:t>
      </w:r>
      <w:r w:rsidRPr="0071027F">
        <w:rPr>
          <w:vertAlign w:val="superscript"/>
          <w:lang w:val="en-US"/>
        </w:rPr>
        <w:t>1</w:t>
      </w:r>
      <w:r>
        <w:rPr>
          <w:lang w:val="en-US"/>
        </w:rPr>
        <w:t>, Sunny Verma</w:t>
      </w:r>
      <w:r w:rsidRPr="0071027F">
        <w:rPr>
          <w:vertAlign w:val="superscript"/>
          <w:lang w:val="en-US"/>
        </w:rPr>
        <w:t>2</w:t>
      </w:r>
    </w:p>
    <w:p w14:paraId="19AE4CA9" w14:textId="7C211616" w:rsidR="00CA0649" w:rsidRDefault="0071027F" w:rsidP="00CA0649">
      <w:pPr>
        <w:rPr>
          <w:lang w:val="en-US"/>
        </w:rPr>
      </w:pPr>
      <w:r>
        <w:rPr>
          <w:lang w:val="en-US"/>
        </w:rPr>
        <w:tab/>
        <w:t xml:space="preserve">     1 – Clinton Health Access Initiative, 2 – Absolut Data Research &amp; Analytics Private Ltd</w:t>
      </w:r>
    </w:p>
    <w:p w14:paraId="28C117B8" w14:textId="4AF0C176" w:rsidR="00CA0649" w:rsidRDefault="00CA0649" w:rsidP="00CA0649">
      <w:pPr>
        <w:pStyle w:val="Heading1"/>
        <w:rPr>
          <w:lang w:val="en-US"/>
        </w:rPr>
      </w:pPr>
      <w:r>
        <w:rPr>
          <w:lang w:val="en-US"/>
        </w:rPr>
        <w:t>Abstract</w:t>
      </w:r>
    </w:p>
    <w:p w14:paraId="113A9B98" w14:textId="106FD3E3" w:rsidR="00CA0649" w:rsidRDefault="00CA0649" w:rsidP="00CA0649">
      <w:pPr>
        <w:rPr>
          <w:lang w:val="en-US"/>
        </w:rPr>
      </w:pPr>
    </w:p>
    <w:p w14:paraId="2D2071C0" w14:textId="6CDEE8C2" w:rsidR="00CA0649" w:rsidRPr="00356253" w:rsidRDefault="00CA0649" w:rsidP="00CA0649">
      <w:pPr>
        <w:rPr>
          <w:vertAlign w:val="superscript"/>
          <w:lang w:val="en-US"/>
        </w:rPr>
      </w:pPr>
      <w:r>
        <w:rPr>
          <w:lang w:val="en-US"/>
        </w:rPr>
        <w:t>Goo</w:t>
      </w:r>
      <w:r w:rsidR="00A40343">
        <w:rPr>
          <w:lang w:val="en-US"/>
        </w:rPr>
        <w:t xml:space="preserve">d generalized machine learning models should have high variability post learning </w:t>
      </w:r>
      <w:r w:rsidR="00A40343" w:rsidRPr="00A40343">
        <w:rPr>
          <w:vertAlign w:val="superscript"/>
          <w:lang w:val="en-US"/>
        </w:rPr>
        <w:t>1</w:t>
      </w:r>
      <w:r w:rsidR="00A40343">
        <w:rPr>
          <w:lang w:val="en-US"/>
        </w:rPr>
        <w:t>. Tree-based approaches</w:t>
      </w:r>
      <w:r w:rsidR="00356253">
        <w:rPr>
          <w:vertAlign w:val="superscript"/>
          <w:lang w:val="en-US"/>
        </w:rPr>
        <w:t>2</w:t>
      </w:r>
      <w:r w:rsidR="00A40343">
        <w:rPr>
          <w:lang w:val="en-US"/>
        </w:rPr>
        <w:t xml:space="preserve"> </w:t>
      </w:r>
      <w:r w:rsidR="00BE149B">
        <w:rPr>
          <w:lang w:val="en-US"/>
        </w:rPr>
        <w:t>are</w:t>
      </w:r>
      <w:r w:rsidR="00A40343">
        <w:rPr>
          <w:lang w:val="en-US"/>
        </w:rPr>
        <w:t xml:space="preserve"> very popular due to the</w:t>
      </w:r>
      <w:r w:rsidR="00BE149B">
        <w:rPr>
          <w:lang w:val="en-US"/>
        </w:rPr>
        <w:t>ir</w:t>
      </w:r>
      <w:r w:rsidR="00A40343">
        <w:rPr>
          <w:lang w:val="en-US"/>
        </w:rPr>
        <w:t xml:space="preserve"> inherent ability </w:t>
      </w:r>
      <w:r w:rsidR="00BE149B">
        <w:rPr>
          <w:lang w:val="en-US"/>
        </w:rPr>
        <w:t>in being</w:t>
      </w:r>
      <w:r w:rsidR="00A40343">
        <w:rPr>
          <w:lang w:val="en-US"/>
        </w:rPr>
        <w:t xml:space="preserve"> visually represent</w:t>
      </w:r>
      <w:r w:rsidR="00BE149B">
        <w:rPr>
          <w:lang w:val="en-US"/>
        </w:rPr>
        <w:t>able</w:t>
      </w:r>
      <w:r w:rsidR="00A40343">
        <w:rPr>
          <w:lang w:val="en-US"/>
        </w:rPr>
        <w:t xml:space="preserve"> for decision consumption as well as robustness and </w:t>
      </w:r>
      <w:r w:rsidR="00BE149B">
        <w:rPr>
          <w:lang w:val="en-US"/>
        </w:rPr>
        <w:t>reduced</w:t>
      </w:r>
      <w:r w:rsidR="007A7808">
        <w:rPr>
          <w:lang w:val="en-US"/>
        </w:rPr>
        <w:t xml:space="preserve"> training</w:t>
      </w:r>
      <w:r w:rsidR="004D5B44">
        <w:rPr>
          <w:lang w:val="en-US"/>
        </w:rPr>
        <w:t xml:space="preserve"> time</w:t>
      </w:r>
      <w:r w:rsidR="007A7808">
        <w:rPr>
          <w:lang w:val="en-US"/>
        </w:rPr>
        <w:t>s</w:t>
      </w:r>
      <w:r w:rsidR="004D5B44">
        <w:rPr>
          <w:lang w:val="en-US"/>
        </w:rPr>
        <w:t>. However, tree-based approaches lack the ability to generate variations in regression problem</w:t>
      </w:r>
      <w:r w:rsidR="00BE149B">
        <w:rPr>
          <w:lang w:val="en-US"/>
        </w:rPr>
        <w:t>s</w:t>
      </w:r>
      <w:r w:rsidR="004D5B44">
        <w:rPr>
          <w:lang w:val="en-US"/>
        </w:rPr>
        <w:t xml:space="preserve">. The maximum variation generated by </w:t>
      </w:r>
      <w:r w:rsidR="00BE149B">
        <w:rPr>
          <w:lang w:val="en-US"/>
        </w:rPr>
        <w:t xml:space="preserve">any single </w:t>
      </w:r>
      <w:r w:rsidR="004D5B44">
        <w:rPr>
          <w:lang w:val="en-US"/>
        </w:rPr>
        <w:t xml:space="preserve">tree-based model is limited to </w:t>
      </w:r>
      <w:r w:rsidR="00BE149B">
        <w:rPr>
          <w:lang w:val="en-US"/>
        </w:rPr>
        <w:t>the</w:t>
      </w:r>
      <w:r w:rsidR="004D5B44">
        <w:rPr>
          <w:lang w:val="en-US"/>
        </w:rPr>
        <w:t xml:space="preserve"> maximum number of training observations considering each observation to be a terminal node</w:t>
      </w:r>
      <w:r w:rsidR="00BE149B">
        <w:rPr>
          <w:lang w:val="en-US"/>
        </w:rPr>
        <w:t xml:space="preserve"> itself</w:t>
      </w:r>
      <w:r w:rsidR="004D5B44">
        <w:rPr>
          <w:lang w:val="en-US"/>
        </w:rPr>
        <w:t xml:space="preserve">. Such a condition </w:t>
      </w:r>
      <w:r w:rsidR="00BE149B">
        <w:rPr>
          <w:lang w:val="en-US"/>
        </w:rPr>
        <w:t>is an</w:t>
      </w:r>
      <w:r w:rsidR="004D5B44">
        <w:rPr>
          <w:lang w:val="en-US"/>
        </w:rPr>
        <w:t xml:space="preserve"> overfit model. </w:t>
      </w:r>
      <w:r w:rsidR="00356253">
        <w:rPr>
          <w:lang w:val="en-US"/>
        </w:rPr>
        <w:t>This paper discusses the use of a hybrid approach of using two intuitive and explainable algorithms, CART</w:t>
      </w:r>
      <w:r w:rsidR="00356253" w:rsidRPr="00356253">
        <w:rPr>
          <w:vertAlign w:val="superscript"/>
          <w:lang w:val="en-US"/>
        </w:rPr>
        <w:t>2</w:t>
      </w:r>
      <w:r w:rsidR="00356253">
        <w:rPr>
          <w:lang w:val="en-US"/>
        </w:rPr>
        <w:t xml:space="preserve"> and k-NN</w:t>
      </w:r>
      <w:r w:rsidR="00356253" w:rsidRPr="00356253">
        <w:rPr>
          <w:vertAlign w:val="superscript"/>
          <w:lang w:val="en-US"/>
        </w:rPr>
        <w:t>3</w:t>
      </w:r>
      <w:r w:rsidR="00356253">
        <w:rPr>
          <w:lang w:val="en-US"/>
        </w:rPr>
        <w:t xml:space="preserve"> regression to improve the generalizations a</w:t>
      </w:r>
      <w:r w:rsidR="00380612">
        <w:rPr>
          <w:lang w:val="en-US"/>
        </w:rPr>
        <w:t>nd sometimes the</w:t>
      </w:r>
      <w:r w:rsidR="00356253">
        <w:rPr>
          <w:lang w:val="en-US"/>
        </w:rPr>
        <w:t xml:space="preserve"> runtime for regression-based problems. The paper proposes </w:t>
      </w:r>
      <w:r w:rsidR="00380612">
        <w:rPr>
          <w:lang w:val="en-US"/>
        </w:rPr>
        <w:t>first, the</w:t>
      </w:r>
      <w:r w:rsidR="00356253">
        <w:rPr>
          <w:lang w:val="en-US"/>
        </w:rPr>
        <w:t xml:space="preserve"> use of using a shallow CART algorithm</w:t>
      </w:r>
      <w:r w:rsidR="00380612">
        <w:rPr>
          <w:lang w:val="en-US"/>
        </w:rPr>
        <w:t xml:space="preserve"> (Tree depth lesser than optimal depth post pruning). Following the initial CART, a KNN Regression</w:t>
      </w:r>
      <w:r w:rsidR="007A7808">
        <w:rPr>
          <w:lang w:val="en-US"/>
        </w:rPr>
        <w:t xml:space="preserve"> is performed</w:t>
      </w:r>
      <w:r w:rsidR="00380612">
        <w:rPr>
          <w:lang w:val="en-US"/>
        </w:rPr>
        <w:t xml:space="preserve"> at the terminal node to which the observation for prediction generation belong</w:t>
      </w:r>
      <w:r w:rsidR="007A7808">
        <w:rPr>
          <w:lang w:val="en-US"/>
        </w:rPr>
        <w:t>s</w:t>
      </w:r>
      <w:r w:rsidR="00380612">
        <w:rPr>
          <w:lang w:val="en-US"/>
        </w:rPr>
        <w:t xml:space="preserve"> to. This leads to a better variation as well as more accurate prediction than by just the use of a CART or a KNN regressor</w:t>
      </w:r>
      <w:r w:rsidR="00082016">
        <w:rPr>
          <w:lang w:val="en-US"/>
        </w:rPr>
        <w:t xml:space="preserve"> as well as another level of depth over an OLS regression</w:t>
      </w:r>
      <w:r w:rsidR="00082016" w:rsidRPr="00082016">
        <w:rPr>
          <w:vertAlign w:val="superscript"/>
          <w:lang w:val="en-US"/>
        </w:rPr>
        <w:t>1</w:t>
      </w:r>
      <w:r w:rsidR="00082016">
        <w:rPr>
          <w:lang w:val="en-US"/>
        </w:rPr>
        <w:t>.</w:t>
      </w:r>
      <w:r w:rsidR="00FC1E66">
        <w:rPr>
          <w:lang w:val="en-US"/>
        </w:rPr>
        <w:t xml:space="preserve"> The paper shall present the algorithm referred to as PNN (</w:t>
      </w:r>
      <w:proofErr w:type="spellStart"/>
      <w:r w:rsidR="00FC1E66">
        <w:rPr>
          <w:lang w:val="en-US"/>
        </w:rPr>
        <w:t>Partioned</w:t>
      </w:r>
      <w:proofErr w:type="spellEnd"/>
      <w:r w:rsidR="00FC1E66">
        <w:rPr>
          <w:lang w:val="en-US"/>
        </w:rPr>
        <w:t xml:space="preserve"> Nearest </w:t>
      </w:r>
      <w:proofErr w:type="spellStart"/>
      <w:r w:rsidR="00FC1E66">
        <w:rPr>
          <w:lang w:val="en-US"/>
        </w:rPr>
        <w:t>Neighbours</w:t>
      </w:r>
      <w:proofErr w:type="spellEnd"/>
      <w:r w:rsidR="00FC1E66">
        <w:rPr>
          <w:lang w:val="en-US"/>
        </w:rPr>
        <w:t>) and it’s benefits when dealing with higher dimension data</w:t>
      </w:r>
    </w:p>
    <w:p w14:paraId="07FB9E12" w14:textId="53D4465A" w:rsidR="008F106A" w:rsidRDefault="008557E5" w:rsidP="008F106A">
      <w:pPr>
        <w:pStyle w:val="Heading1"/>
        <w:rPr>
          <w:lang w:val="en-US"/>
        </w:rPr>
      </w:pPr>
      <w:r>
        <w:rPr>
          <w:lang w:val="en-US"/>
        </w:rPr>
        <w:t>Introduction to CART &amp; KNN algorithm</w:t>
      </w:r>
    </w:p>
    <w:p w14:paraId="119BCE77" w14:textId="77777777" w:rsidR="008F106A" w:rsidRPr="008F106A" w:rsidRDefault="008F106A" w:rsidP="008F106A">
      <w:pPr>
        <w:rPr>
          <w:lang w:val="en-US"/>
        </w:rPr>
      </w:pPr>
    </w:p>
    <w:p w14:paraId="2509AF97" w14:textId="7F5FFB72" w:rsidR="008F106A" w:rsidRDefault="008F106A" w:rsidP="008F106A">
      <w:pPr>
        <w:pStyle w:val="Heading2"/>
        <w:rPr>
          <w:lang w:val="en-US"/>
        </w:rPr>
      </w:pPr>
      <w:r>
        <w:rPr>
          <w:lang w:val="en-US"/>
        </w:rPr>
        <w:t>CART</w:t>
      </w:r>
      <w:r w:rsidR="007229E6">
        <w:rPr>
          <w:lang w:val="en-US"/>
        </w:rPr>
        <w:t xml:space="preserve"> (Classification &amp; Regression Trees)</w:t>
      </w:r>
    </w:p>
    <w:p w14:paraId="0BE26005" w14:textId="068A6833" w:rsidR="008F106A" w:rsidRDefault="008F106A" w:rsidP="008F106A">
      <w:pPr>
        <w:rPr>
          <w:lang w:val="en-US"/>
        </w:rPr>
      </w:pPr>
    </w:p>
    <w:p w14:paraId="2E61F341" w14:textId="7A6704C3" w:rsidR="00A22ED0" w:rsidRDefault="008F106A" w:rsidP="008F106A">
      <w:pPr>
        <w:rPr>
          <w:lang w:val="en-US"/>
        </w:rPr>
      </w:pPr>
      <w:r>
        <w:rPr>
          <w:lang w:val="en-US"/>
        </w:rPr>
        <w:t xml:space="preserve">CART stands for </w:t>
      </w:r>
      <w:r w:rsidRPr="008F106A">
        <w:rPr>
          <w:b/>
          <w:bCs/>
          <w:lang w:val="en-US"/>
        </w:rPr>
        <w:t>C</w:t>
      </w:r>
      <w:r>
        <w:rPr>
          <w:lang w:val="en-US"/>
        </w:rPr>
        <w:t xml:space="preserve">lassification </w:t>
      </w:r>
      <w:r w:rsidRPr="008F106A">
        <w:rPr>
          <w:b/>
          <w:bCs/>
          <w:lang w:val="en-US"/>
        </w:rPr>
        <w:t>A</w:t>
      </w:r>
      <w:r>
        <w:rPr>
          <w:lang w:val="en-US"/>
        </w:rPr>
        <w:t xml:space="preserve">nd </w:t>
      </w:r>
      <w:r w:rsidRPr="008F106A">
        <w:rPr>
          <w:b/>
          <w:bCs/>
          <w:lang w:val="en-US"/>
        </w:rPr>
        <w:t>R</w:t>
      </w:r>
      <w:r>
        <w:rPr>
          <w:lang w:val="en-US"/>
        </w:rPr>
        <w:t xml:space="preserve">egression </w:t>
      </w:r>
      <w:r w:rsidRPr="008F106A">
        <w:rPr>
          <w:b/>
          <w:bCs/>
          <w:lang w:val="en-US"/>
        </w:rPr>
        <w:t>T</w:t>
      </w:r>
      <w:r>
        <w:rPr>
          <w:lang w:val="en-US"/>
        </w:rPr>
        <w:t xml:space="preserve">rees and among one of the most popular and widely used types of tree based algorithms. </w:t>
      </w:r>
      <w:r w:rsidR="00A22ED0">
        <w:rPr>
          <w:lang w:val="en-US"/>
        </w:rPr>
        <w:t xml:space="preserve">CART uses the concept of </w:t>
      </w:r>
      <w:r w:rsidR="009771F7">
        <w:rPr>
          <w:lang w:val="en-US"/>
        </w:rPr>
        <w:t>M</w:t>
      </w:r>
      <w:r w:rsidR="00EF209F">
        <w:rPr>
          <w:lang w:val="en-US"/>
        </w:rPr>
        <w:t>SE (</w:t>
      </w:r>
      <w:r w:rsidR="009771F7">
        <w:rPr>
          <w:lang w:val="en-US"/>
        </w:rPr>
        <w:t>Mean</w:t>
      </w:r>
      <w:r w:rsidR="00EF209F">
        <w:rPr>
          <w:lang w:val="en-US"/>
        </w:rPr>
        <w:t xml:space="preserve"> Squared Errors) for regression as a loss function and information gain/entropy for classification</w:t>
      </w:r>
      <w:r w:rsidR="00A22ED0">
        <w:rPr>
          <w:lang w:val="en-US"/>
        </w:rPr>
        <w:t xml:space="preserve"> with respect to the bins of the target variable to partition data into smaller buckets. The numeric value given is the mean of the target variable in the data points in the terminal bucket, also called as the leaf node. Another useful feature of CART is taking a bivariate approach in portioning, i.e. – For each split or partition performed by the algorithm, it will only add a condition to one variable. This allows us to also reconstruct variable importance</w:t>
      </w:r>
      <w:r w:rsidR="00EF209F">
        <w:rPr>
          <w:lang w:val="en-US"/>
        </w:rPr>
        <w:t>. The variable with the first split or the primary split has the maximum predictive capability with respect to the target variable.</w:t>
      </w:r>
    </w:p>
    <w:p w14:paraId="246EFB94" w14:textId="6A741CF9" w:rsidR="00CA1CC7" w:rsidRDefault="009771F7" w:rsidP="009771F7">
      <w:pPr>
        <w:spacing w:after="0" w:line="240" w:lineRule="auto"/>
        <w:rPr>
          <w:rFonts w:ascii="Times New Roman" w:eastAsia="Times New Roman" w:hAnsi="Times New Roman" w:cs="Times New Roman"/>
          <w:sz w:val="24"/>
          <w:szCs w:val="24"/>
        </w:rPr>
      </w:pPr>
      <w:r w:rsidRPr="009771F7">
        <w:rPr>
          <w:rFonts w:ascii="Times New Roman" w:eastAsia="Times New Roman" w:hAnsi="Times New Roman" w:cs="Times New Roman"/>
          <w:sz w:val="24"/>
          <w:szCs w:val="24"/>
        </w:rPr>
        <w:lastRenderedPageBreak/>
        <w:fldChar w:fldCharType="begin"/>
      </w:r>
      <w:r w:rsidRPr="009771F7">
        <w:rPr>
          <w:rFonts w:ascii="Times New Roman" w:eastAsia="Times New Roman" w:hAnsi="Times New Roman" w:cs="Times New Roman"/>
          <w:sz w:val="24"/>
          <w:szCs w:val="24"/>
        </w:rPr>
        <w:instrText xml:space="preserve"> INCLUDEPICTURE "/var/folders/qs/gwn2_fdd1fbbqg5r4fd9mzt40000gn/T/com.microsoft.Word/WebArchiveCopyPasteTempFiles/1*iN1bBGoQHo6624pbzrwMPg.png" \* MERGEFORMATINET </w:instrText>
      </w:r>
      <w:r w:rsidRPr="009771F7">
        <w:rPr>
          <w:rFonts w:ascii="Times New Roman" w:eastAsia="Times New Roman" w:hAnsi="Times New Roman" w:cs="Times New Roman"/>
          <w:sz w:val="24"/>
          <w:szCs w:val="24"/>
        </w:rPr>
        <w:fldChar w:fldCharType="separate"/>
      </w:r>
      <w:r w:rsidRPr="009771F7">
        <w:rPr>
          <w:rFonts w:ascii="Times New Roman" w:eastAsia="Times New Roman" w:hAnsi="Times New Roman" w:cs="Times New Roman"/>
          <w:noProof/>
          <w:sz w:val="24"/>
          <w:szCs w:val="24"/>
        </w:rPr>
        <w:drawing>
          <wp:inline distT="0" distB="0" distL="0" distR="0" wp14:anchorId="4D961525" wp14:editId="2A9DD9E4">
            <wp:extent cx="5731510" cy="2124710"/>
            <wp:effectExtent l="0" t="0" r="0" b="0"/>
            <wp:docPr id="4" name="Picture 4" descr="/var/folders/qs/gwn2_fdd1fbbqg5r4fd9mzt40000gn/T/com.microsoft.Word/WebArchiveCopyPasteTempFiles/1*iN1bBGoQHo6624pbzrwM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s/gwn2_fdd1fbbqg5r4fd9mzt40000gn/T/com.microsoft.Word/WebArchiveCopyPasteTempFiles/1*iN1bBGoQHo6624pbzrwMP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inline>
        </w:drawing>
      </w:r>
      <w:r w:rsidRPr="009771F7">
        <w:rPr>
          <w:rFonts w:ascii="Times New Roman" w:eastAsia="Times New Roman" w:hAnsi="Times New Roman" w:cs="Times New Roman"/>
          <w:sz w:val="24"/>
          <w:szCs w:val="24"/>
        </w:rPr>
        <w:fldChar w:fldCharType="end"/>
      </w:r>
    </w:p>
    <w:p w14:paraId="038875EB" w14:textId="3BB3AC31" w:rsidR="00F509B4" w:rsidRPr="009771F7" w:rsidRDefault="00F509B4" w:rsidP="009771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1.</w:t>
      </w:r>
    </w:p>
    <w:p w14:paraId="06CC31D7" w14:textId="479DAFF4" w:rsidR="008F106A" w:rsidRDefault="00A22ED0" w:rsidP="008F106A">
      <w:pPr>
        <w:rPr>
          <w:lang w:val="en-US"/>
        </w:rPr>
      </w:pPr>
      <w:r>
        <w:rPr>
          <w:lang w:val="en-US"/>
        </w:rPr>
        <w:t xml:space="preserve">Since partitioning of data can be reconstructed as a top down approach with the variable and level explaining the highest amount of </w:t>
      </w:r>
      <w:r w:rsidR="009771F7">
        <w:rPr>
          <w:lang w:val="en-US"/>
        </w:rPr>
        <w:t>M</w:t>
      </w:r>
      <w:r w:rsidR="00EF209F">
        <w:rPr>
          <w:lang w:val="en-US"/>
        </w:rPr>
        <w:t>SE/</w:t>
      </w:r>
      <w:proofErr w:type="spellStart"/>
      <w:r>
        <w:rPr>
          <w:lang w:val="en-US"/>
        </w:rPr>
        <w:t>gini</w:t>
      </w:r>
      <w:proofErr w:type="spellEnd"/>
      <w:r>
        <w:rPr>
          <w:lang w:val="en-US"/>
        </w:rPr>
        <w:t>/information gain, a hierarchy of the splits also provides an insight into variable importance.</w:t>
      </w:r>
    </w:p>
    <w:p w14:paraId="61AE3753" w14:textId="198EC4C0" w:rsidR="00CA25C9" w:rsidRPr="008F106A" w:rsidRDefault="00CA25C9" w:rsidP="008F106A">
      <w:pPr>
        <w:rPr>
          <w:lang w:val="en-US"/>
        </w:rPr>
      </w:pPr>
      <w:r>
        <w:rPr>
          <w:lang w:val="en-US"/>
        </w:rPr>
        <w:t xml:space="preserve">A sequence of data partitions can be visualized as a set of decision rules in the form of a tree of if-else statements leading to the popular term of ‘decision </w:t>
      </w:r>
      <w:proofErr w:type="gramStart"/>
      <w:r w:rsidR="00C56023">
        <w:rPr>
          <w:lang w:val="en-US"/>
        </w:rPr>
        <w:t>trees’</w:t>
      </w:r>
      <w:proofErr w:type="gramEnd"/>
      <w:r w:rsidR="00C56023">
        <w:rPr>
          <w:lang w:val="en-US"/>
        </w:rPr>
        <w:t>.</w:t>
      </w:r>
    </w:p>
    <w:p w14:paraId="1CFAB626" w14:textId="76E194D6" w:rsidR="008F106A" w:rsidRDefault="009771F7" w:rsidP="008F106A">
      <w:pPr>
        <w:rPr>
          <w:lang w:val="en-US"/>
        </w:rPr>
      </w:pPr>
      <w:r>
        <w:rPr>
          <w:noProof/>
          <w:lang w:val="en-US"/>
        </w:rPr>
        <w:drawing>
          <wp:inline distT="0" distB="0" distL="0" distR="0" wp14:anchorId="46F1033F" wp14:editId="27165CEF">
            <wp:extent cx="5398798" cy="380800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7 at 9.33.13 AM.png"/>
                    <pic:cNvPicPr/>
                  </pic:nvPicPr>
                  <pic:blipFill rotWithShape="1">
                    <a:blip r:embed="rId7">
                      <a:extLst>
                        <a:ext uri="{28A0092B-C50C-407E-A947-70E740481C1C}">
                          <a14:useLocalDpi xmlns:a14="http://schemas.microsoft.com/office/drawing/2010/main" val="0"/>
                        </a:ext>
                      </a:extLst>
                    </a:blip>
                    <a:srcRect l="2913" r="2890"/>
                    <a:stretch/>
                  </pic:blipFill>
                  <pic:spPr bwMode="auto">
                    <a:xfrm>
                      <a:off x="0" y="0"/>
                      <a:ext cx="5398932" cy="3808095"/>
                    </a:xfrm>
                    <a:prstGeom prst="rect">
                      <a:avLst/>
                    </a:prstGeom>
                    <a:ln>
                      <a:noFill/>
                    </a:ln>
                    <a:extLst>
                      <a:ext uri="{53640926-AAD7-44D8-BBD7-CCE9431645EC}">
                        <a14:shadowObscured xmlns:a14="http://schemas.microsoft.com/office/drawing/2010/main"/>
                      </a:ext>
                    </a:extLst>
                  </pic:spPr>
                </pic:pic>
              </a:graphicData>
            </a:graphic>
          </wp:inline>
        </w:drawing>
      </w:r>
    </w:p>
    <w:p w14:paraId="4717C90F" w14:textId="35F7E58C" w:rsidR="00F509B4" w:rsidRDefault="00F509B4" w:rsidP="008F106A">
      <w:pPr>
        <w:rPr>
          <w:lang w:val="en-US"/>
        </w:rPr>
      </w:pPr>
      <w:r>
        <w:rPr>
          <w:lang w:val="en-US"/>
        </w:rPr>
        <w:tab/>
      </w:r>
      <w:r>
        <w:rPr>
          <w:lang w:val="en-US"/>
        </w:rPr>
        <w:tab/>
      </w:r>
      <w:r>
        <w:rPr>
          <w:lang w:val="en-US"/>
        </w:rPr>
        <w:tab/>
      </w:r>
      <w:r>
        <w:rPr>
          <w:lang w:val="en-US"/>
        </w:rPr>
        <w:tab/>
      </w:r>
      <w:r>
        <w:rPr>
          <w:lang w:val="en-US"/>
        </w:rPr>
        <w:tab/>
        <w:t xml:space="preserve">         Figure 2</w:t>
      </w:r>
    </w:p>
    <w:p w14:paraId="4E9F36F7" w14:textId="206CC751" w:rsidR="008F106A" w:rsidRDefault="008F106A" w:rsidP="008F106A">
      <w:pPr>
        <w:pStyle w:val="Heading2"/>
        <w:rPr>
          <w:lang w:val="en-US"/>
        </w:rPr>
      </w:pPr>
      <w:r>
        <w:rPr>
          <w:lang w:val="en-US"/>
        </w:rPr>
        <w:t>K</w:t>
      </w:r>
      <w:r w:rsidR="00A47B6F">
        <w:rPr>
          <w:lang w:val="en-US"/>
        </w:rPr>
        <w:t>-</w:t>
      </w:r>
      <w:r>
        <w:rPr>
          <w:lang w:val="en-US"/>
        </w:rPr>
        <w:t>NN</w:t>
      </w:r>
      <w:r w:rsidR="007229E6">
        <w:rPr>
          <w:lang w:val="en-US"/>
        </w:rPr>
        <w:t xml:space="preserve"> (K- Nearest </w:t>
      </w:r>
      <w:proofErr w:type="spellStart"/>
      <w:r w:rsidR="007229E6">
        <w:rPr>
          <w:lang w:val="en-US"/>
        </w:rPr>
        <w:t>Neighbours</w:t>
      </w:r>
      <w:proofErr w:type="spellEnd"/>
      <w:r w:rsidR="007229E6">
        <w:rPr>
          <w:lang w:val="en-US"/>
        </w:rPr>
        <w:t xml:space="preserve"> regression)</w:t>
      </w:r>
    </w:p>
    <w:p w14:paraId="69D1110E" w14:textId="14882D6A" w:rsidR="007229E6" w:rsidRDefault="007229E6" w:rsidP="007229E6">
      <w:pPr>
        <w:rPr>
          <w:lang w:val="en-US"/>
        </w:rPr>
      </w:pPr>
    </w:p>
    <w:p w14:paraId="7A66F0C0" w14:textId="40506760" w:rsidR="00A47B6F" w:rsidRDefault="007229E6" w:rsidP="007229E6">
      <w:pPr>
        <w:rPr>
          <w:lang w:val="en-US"/>
        </w:rPr>
      </w:pPr>
      <w:r>
        <w:rPr>
          <w:lang w:val="en-US"/>
        </w:rPr>
        <w:t xml:space="preserve">K-NN is a lazy evaluation algorithm that finds ‘K’ most similar observations in terms of mathematical distances in an N-dimensional space where N is the number of the independent variables used to predict the dependent variable. </w:t>
      </w:r>
      <w:r w:rsidR="00A47B6F">
        <w:rPr>
          <w:lang w:val="en-US"/>
        </w:rPr>
        <w:t>Two</w:t>
      </w:r>
      <w:r>
        <w:rPr>
          <w:lang w:val="en-US"/>
        </w:rPr>
        <w:t xml:space="preserve"> of the </w:t>
      </w:r>
      <w:r w:rsidR="00A47B6F">
        <w:rPr>
          <w:lang w:val="en-US"/>
        </w:rPr>
        <w:t>popular</w:t>
      </w:r>
      <w:r>
        <w:rPr>
          <w:lang w:val="en-US"/>
        </w:rPr>
        <w:t xml:space="preserve"> distance</w:t>
      </w:r>
      <w:r w:rsidR="00A47B6F">
        <w:rPr>
          <w:lang w:val="en-US"/>
        </w:rPr>
        <w:t xml:space="preserve"> measures</w:t>
      </w:r>
      <w:r>
        <w:rPr>
          <w:lang w:val="en-US"/>
        </w:rPr>
        <w:t xml:space="preserve"> used </w:t>
      </w:r>
      <w:r w:rsidR="00A47B6F">
        <w:rPr>
          <w:lang w:val="en-US"/>
        </w:rPr>
        <w:t xml:space="preserve">are </w:t>
      </w:r>
      <w:proofErr w:type="spellStart"/>
      <w:r w:rsidR="00A47B6F">
        <w:rPr>
          <w:lang w:val="en-US"/>
        </w:rPr>
        <w:t>Eucilidean</w:t>
      </w:r>
      <w:proofErr w:type="spellEnd"/>
      <w:r w:rsidR="00A47B6F">
        <w:rPr>
          <w:lang w:val="en-US"/>
        </w:rPr>
        <w:t>, Manhattan distances explained as below.</w:t>
      </w:r>
    </w:p>
    <w:p w14:paraId="760CB2F7" w14:textId="6083B016" w:rsidR="00F509B4" w:rsidRPr="00F509B4" w:rsidRDefault="00F509B4" w:rsidP="00F509B4">
      <w:pPr>
        <w:spacing w:after="0" w:line="240" w:lineRule="auto"/>
        <w:rPr>
          <w:rFonts w:ascii="Times New Roman" w:eastAsia="Times New Roman" w:hAnsi="Times New Roman" w:cs="Times New Roman"/>
          <w:sz w:val="24"/>
          <w:szCs w:val="24"/>
        </w:rPr>
      </w:pPr>
      <w:r w:rsidRPr="00F509B4">
        <w:rPr>
          <w:rFonts w:ascii="Times New Roman" w:eastAsia="Times New Roman" w:hAnsi="Times New Roman" w:cs="Times New Roman"/>
          <w:sz w:val="24"/>
          <w:szCs w:val="24"/>
        </w:rPr>
        <w:lastRenderedPageBreak/>
        <w:fldChar w:fldCharType="begin"/>
      </w:r>
      <w:r w:rsidRPr="00F509B4">
        <w:rPr>
          <w:rFonts w:ascii="Times New Roman" w:eastAsia="Times New Roman" w:hAnsi="Times New Roman" w:cs="Times New Roman"/>
          <w:sz w:val="24"/>
          <w:szCs w:val="24"/>
        </w:rPr>
        <w:instrText xml:space="preserve"> INCLUDEPICTURE "/var/folders/qs/gwn2_fdd1fbbqg5r4fd9mzt40000gn/T/com.microsoft.Word/WebArchiveCopyPasteTempFiles/3-s2.0-B9780123814791000022-f02-23-9780123814791.jpg?_" \* MERGEFORMATINET </w:instrText>
      </w:r>
      <w:r w:rsidRPr="00F509B4">
        <w:rPr>
          <w:rFonts w:ascii="Times New Roman" w:eastAsia="Times New Roman" w:hAnsi="Times New Roman" w:cs="Times New Roman"/>
          <w:sz w:val="24"/>
          <w:szCs w:val="24"/>
        </w:rPr>
        <w:fldChar w:fldCharType="separate"/>
      </w:r>
      <w:r w:rsidRPr="00F509B4">
        <w:rPr>
          <w:rFonts w:ascii="Times New Roman" w:eastAsia="Times New Roman" w:hAnsi="Times New Roman" w:cs="Times New Roman"/>
          <w:noProof/>
          <w:sz w:val="24"/>
          <w:szCs w:val="24"/>
        </w:rPr>
        <w:drawing>
          <wp:inline distT="0" distB="0" distL="0" distR="0" wp14:anchorId="1FD629C2" wp14:editId="05747A47">
            <wp:extent cx="2870200" cy="2313940"/>
            <wp:effectExtent l="0" t="0" r="0" b="0"/>
            <wp:docPr id="5" name="Picture 5" descr="/var/folders/qs/gwn2_fdd1fbbqg5r4fd9mzt40000gn/T/com.microsoft.Word/WebArchiveCopyPasteTempFiles/3-s2.0-B9780123814791000022-f02-23-9780123814791.jp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s/gwn2_fdd1fbbqg5r4fd9mzt40000gn/T/com.microsoft.Word/WebArchiveCopyPasteTempFiles/3-s2.0-B9780123814791000022-f02-23-9780123814791.jpg?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313940"/>
                    </a:xfrm>
                    <a:prstGeom prst="rect">
                      <a:avLst/>
                    </a:prstGeom>
                    <a:noFill/>
                    <a:ln>
                      <a:noFill/>
                    </a:ln>
                  </pic:spPr>
                </pic:pic>
              </a:graphicData>
            </a:graphic>
          </wp:inline>
        </w:drawing>
      </w:r>
      <w:r w:rsidRPr="00F509B4">
        <w:rPr>
          <w:rFonts w:ascii="Times New Roman" w:eastAsia="Times New Roman" w:hAnsi="Times New Roman" w:cs="Times New Roman"/>
          <w:sz w:val="24"/>
          <w:szCs w:val="24"/>
        </w:rPr>
        <w:fldChar w:fldCharType="end"/>
      </w:r>
    </w:p>
    <w:p w14:paraId="679A9BE0" w14:textId="59243C5D" w:rsidR="00A47B6F" w:rsidRDefault="00F509B4" w:rsidP="007229E6">
      <w:pPr>
        <w:rPr>
          <w:lang w:val="en-US"/>
        </w:rPr>
      </w:pPr>
      <w:r>
        <w:rPr>
          <w:lang w:val="en-US"/>
        </w:rPr>
        <w:t xml:space="preserve">              Figure 3</w:t>
      </w:r>
    </w:p>
    <w:p w14:paraId="7252A207" w14:textId="343D7B08" w:rsidR="008557E5" w:rsidRDefault="00A47B6F" w:rsidP="008557E5">
      <w:pPr>
        <w:rPr>
          <w:lang w:val="en-US"/>
        </w:rPr>
      </w:pPr>
      <w:r>
        <w:rPr>
          <w:lang w:val="en-US"/>
        </w:rPr>
        <w:t xml:space="preserve">A K-NN calculates distances for a cartesian product between all train and test data observations and returns the mathematical average of the dependent variable of the ‘K’ similar observations. Since </w:t>
      </w:r>
      <w:r w:rsidR="00A01571">
        <w:rPr>
          <w:lang w:val="en-US"/>
        </w:rPr>
        <w:t>K-NN computes the distance between each possible pair of observations in the training and test data sets, it is again an intuitive algorithm which can be understood in terms of the most possible value arising between similar observations.</w:t>
      </w:r>
    </w:p>
    <w:p w14:paraId="25567847" w14:textId="35A5BC58" w:rsidR="008557E5" w:rsidRDefault="008557E5" w:rsidP="008557E5">
      <w:pPr>
        <w:pStyle w:val="Heading1"/>
        <w:rPr>
          <w:lang w:val="en-US"/>
        </w:rPr>
      </w:pPr>
      <w:r>
        <w:rPr>
          <w:lang w:val="en-US"/>
        </w:rPr>
        <w:t>Drawbacks of CART &amp; KNN algorithm</w:t>
      </w:r>
    </w:p>
    <w:p w14:paraId="32375F06" w14:textId="114547F8" w:rsidR="00A01571" w:rsidRDefault="00A01571" w:rsidP="00A01571">
      <w:pPr>
        <w:rPr>
          <w:lang w:val="en-US"/>
        </w:rPr>
      </w:pPr>
    </w:p>
    <w:p w14:paraId="29E69FF4" w14:textId="4A70FCFA" w:rsidR="00A01571" w:rsidRDefault="00A01571" w:rsidP="00A01571">
      <w:pPr>
        <w:rPr>
          <w:lang w:val="en-US"/>
        </w:rPr>
      </w:pPr>
      <w:r>
        <w:rPr>
          <w:lang w:val="en-US"/>
        </w:rPr>
        <w:t>While CART and K-NN are easily intuitive algorithms, they suffer from some critical computational and predictive lapses on their own. Some of the most common lapses in these algorithms can be summarized in the following points</w:t>
      </w:r>
    </w:p>
    <w:p w14:paraId="61246789" w14:textId="6B66307E" w:rsidR="00A01571" w:rsidRDefault="00A01571" w:rsidP="00A01571">
      <w:pPr>
        <w:pStyle w:val="Heading2"/>
        <w:rPr>
          <w:lang w:val="en-US"/>
        </w:rPr>
      </w:pPr>
      <w:r>
        <w:rPr>
          <w:lang w:val="en-US"/>
        </w:rPr>
        <w:t xml:space="preserve">Drawbacks of CART </w:t>
      </w:r>
    </w:p>
    <w:p w14:paraId="4A5F4397" w14:textId="43B0CE66" w:rsidR="00A01571" w:rsidRDefault="00A01571" w:rsidP="00A01571">
      <w:pPr>
        <w:rPr>
          <w:lang w:val="en-US"/>
        </w:rPr>
      </w:pPr>
    </w:p>
    <w:p w14:paraId="3C7F54C9" w14:textId="77777777" w:rsidR="00A01571" w:rsidRDefault="00A01571" w:rsidP="00A01571">
      <w:pPr>
        <w:pStyle w:val="ListParagraph"/>
        <w:numPr>
          <w:ilvl w:val="0"/>
          <w:numId w:val="1"/>
        </w:numPr>
        <w:rPr>
          <w:lang w:val="en-US"/>
        </w:rPr>
      </w:pPr>
      <w:r>
        <w:rPr>
          <w:lang w:val="en-US"/>
        </w:rPr>
        <w:t>CART does not give good generalizations for regressions as the number of possible regression values generated from CART are in the superset of the distinct regression values present in the training dataset</w:t>
      </w:r>
    </w:p>
    <w:p w14:paraId="70EAF106" w14:textId="19A8593C" w:rsidR="00A01571" w:rsidRPr="00A01571" w:rsidRDefault="00A01571" w:rsidP="00A01571">
      <w:pPr>
        <w:pStyle w:val="ListParagraph"/>
        <w:numPr>
          <w:ilvl w:val="0"/>
          <w:numId w:val="1"/>
        </w:numPr>
        <w:rPr>
          <w:lang w:val="en-US"/>
        </w:rPr>
      </w:pPr>
      <w:r>
        <w:rPr>
          <w:lang w:val="en-US"/>
        </w:rPr>
        <w:t xml:space="preserve">CART is susceptible to </w:t>
      </w:r>
      <w:r w:rsidR="009771F7">
        <w:rPr>
          <w:lang w:val="en-US"/>
        </w:rPr>
        <w:t>overfitting if not pruned carefully to get good accuracy on predictions</w:t>
      </w:r>
      <w:r w:rsidR="00F509B4">
        <w:rPr>
          <w:lang w:val="en-US"/>
        </w:rPr>
        <w:t>, while this would improve generalizations and variability in the train predictions, it would lead to overfitting in test predictions.</w:t>
      </w:r>
    </w:p>
    <w:p w14:paraId="513CE80F" w14:textId="289F5EBE" w:rsidR="00A01571" w:rsidRDefault="00A01571" w:rsidP="00A01571">
      <w:pPr>
        <w:rPr>
          <w:lang w:val="en-US"/>
        </w:rPr>
      </w:pPr>
    </w:p>
    <w:p w14:paraId="050269F5" w14:textId="405DD94D" w:rsidR="00A01571" w:rsidRPr="00A01571" w:rsidRDefault="00A01571" w:rsidP="00A01571">
      <w:pPr>
        <w:pStyle w:val="Heading2"/>
        <w:rPr>
          <w:lang w:val="en-US"/>
        </w:rPr>
      </w:pPr>
      <w:r>
        <w:rPr>
          <w:lang w:val="en-US"/>
        </w:rPr>
        <w:t>Drawbacks of K-NN</w:t>
      </w:r>
    </w:p>
    <w:p w14:paraId="51A0FFFF" w14:textId="77304E5C" w:rsidR="008557E5" w:rsidRDefault="008557E5" w:rsidP="008557E5">
      <w:pPr>
        <w:rPr>
          <w:lang w:val="en-US"/>
        </w:rPr>
      </w:pPr>
    </w:p>
    <w:p w14:paraId="133B15F6" w14:textId="0E4CF1B7" w:rsidR="00FC1E66" w:rsidRDefault="00FC1E66" w:rsidP="00FC1E66">
      <w:pPr>
        <w:pStyle w:val="ListParagraph"/>
        <w:numPr>
          <w:ilvl w:val="0"/>
          <w:numId w:val="2"/>
        </w:numPr>
        <w:rPr>
          <w:lang w:val="en-US"/>
        </w:rPr>
      </w:pPr>
      <w:r>
        <w:rPr>
          <w:lang w:val="en-US"/>
        </w:rPr>
        <w:t>K-NN algorithms are very computationally expensive as they calculated an N dimensional distance over a cartesian product between the training and test datasets</w:t>
      </w:r>
    </w:p>
    <w:p w14:paraId="38E1A58A" w14:textId="05D0D1A7" w:rsidR="00FC1E66" w:rsidRDefault="00FC1E66" w:rsidP="00FC1E66">
      <w:pPr>
        <w:pStyle w:val="ListParagraph"/>
        <w:numPr>
          <w:ilvl w:val="0"/>
          <w:numId w:val="2"/>
        </w:numPr>
        <w:rPr>
          <w:lang w:val="en-US"/>
        </w:rPr>
      </w:pPr>
      <w:r>
        <w:rPr>
          <w:lang w:val="en-US"/>
        </w:rPr>
        <w:t>Even with space portioning techniques (</w:t>
      </w:r>
      <w:proofErr w:type="spellStart"/>
      <w:r>
        <w:rPr>
          <w:lang w:val="en-US"/>
        </w:rPr>
        <w:t>kd</w:t>
      </w:r>
      <w:proofErr w:type="spellEnd"/>
      <w:r>
        <w:rPr>
          <w:lang w:val="en-US"/>
        </w:rPr>
        <w:t>-tree)</w:t>
      </w:r>
      <w:r w:rsidR="00B6536D" w:rsidRPr="0003386B">
        <w:rPr>
          <w:vertAlign w:val="superscript"/>
          <w:lang w:val="en-US"/>
        </w:rPr>
        <w:t>4</w:t>
      </w:r>
      <w:r w:rsidR="0003386B">
        <w:rPr>
          <w:lang w:val="en-US"/>
        </w:rPr>
        <w:t xml:space="preserve">, </w:t>
      </w:r>
      <w:r>
        <w:rPr>
          <w:lang w:val="en-US"/>
        </w:rPr>
        <w:t xml:space="preserve">bisecting clusters </w:t>
      </w:r>
      <w:r w:rsidR="0003386B">
        <w:rPr>
          <w:lang w:val="en-US"/>
        </w:rPr>
        <w:t>etc.</w:t>
      </w:r>
      <w:ins w:id="1" w:author="Abhinav Mathur" w:date="2019-12-25T12:14:00Z">
        <w:r>
          <w:rPr>
            <w:lang w:val="en-US"/>
          </w:rPr>
          <w:t xml:space="preserve">, </w:t>
        </w:r>
      </w:ins>
      <w:r>
        <w:rPr>
          <w:lang w:val="en-US"/>
        </w:rPr>
        <w:t>the space reduction happens only by the scale of distance, this could result in the loss of important values with respect to target variable. This again becomes more prominent in sparse datasets.</w:t>
      </w:r>
    </w:p>
    <w:p w14:paraId="199A9906" w14:textId="2475EE24" w:rsidR="00FC1E66" w:rsidRPr="00FC1E66" w:rsidRDefault="00FC1E66" w:rsidP="00FC1E66">
      <w:pPr>
        <w:pStyle w:val="ListParagraph"/>
        <w:numPr>
          <w:ilvl w:val="0"/>
          <w:numId w:val="2"/>
        </w:numPr>
        <w:rPr>
          <w:lang w:val="en-US"/>
        </w:rPr>
      </w:pPr>
      <w:r>
        <w:rPr>
          <w:lang w:val="en-US"/>
        </w:rPr>
        <w:t>K-NN algorithms run time increases at an exponential rate based on the increase in test / prediction data observations</w:t>
      </w:r>
    </w:p>
    <w:p w14:paraId="46217C35" w14:textId="677C8663" w:rsidR="008557E5" w:rsidRDefault="00747257" w:rsidP="00747257">
      <w:pPr>
        <w:pStyle w:val="Heading1"/>
        <w:rPr>
          <w:lang w:val="en-US"/>
        </w:rPr>
      </w:pPr>
      <w:r>
        <w:rPr>
          <w:lang w:val="en-US"/>
        </w:rPr>
        <w:lastRenderedPageBreak/>
        <w:t>Proposed Algorithm</w:t>
      </w:r>
    </w:p>
    <w:p w14:paraId="2F3C696B" w14:textId="5AED3DDD" w:rsidR="00747257" w:rsidRDefault="00747257" w:rsidP="00747257">
      <w:pPr>
        <w:rPr>
          <w:lang w:val="en-US"/>
        </w:rPr>
      </w:pPr>
    </w:p>
    <w:p w14:paraId="5A6B3A73" w14:textId="6641E776" w:rsidR="00FC1E66" w:rsidRDefault="00FC1E66" w:rsidP="00747257">
      <w:pPr>
        <w:rPr>
          <w:lang w:val="en-US"/>
        </w:rPr>
      </w:pPr>
      <w:r>
        <w:rPr>
          <w:lang w:val="en-US"/>
        </w:rPr>
        <w:t xml:space="preserve">The algorithm proposed in this paper, hence referred to as </w:t>
      </w:r>
      <w:proofErr w:type="spellStart"/>
      <w:r>
        <w:rPr>
          <w:lang w:val="en-US"/>
        </w:rPr>
        <w:t>Partioned</w:t>
      </w:r>
      <w:proofErr w:type="spellEnd"/>
      <w:r>
        <w:rPr>
          <w:lang w:val="en-US"/>
        </w:rPr>
        <w:t xml:space="preserve"> Nearest </w:t>
      </w:r>
      <w:proofErr w:type="spellStart"/>
      <w:r>
        <w:rPr>
          <w:lang w:val="en-US"/>
        </w:rPr>
        <w:t>Neighbours</w:t>
      </w:r>
      <w:proofErr w:type="spellEnd"/>
      <w:r>
        <w:rPr>
          <w:lang w:val="en-US"/>
        </w:rPr>
        <w:t xml:space="preserve"> (PNN) throughout the course of the paper is an ensemble of a weak learner (i.e. a shallow decision tree) along with a </w:t>
      </w:r>
      <w:proofErr w:type="spellStart"/>
      <w:r>
        <w:rPr>
          <w:lang w:val="en-US"/>
        </w:rPr>
        <w:t>knn</w:t>
      </w:r>
      <w:proofErr w:type="spellEnd"/>
      <w:r>
        <w:rPr>
          <w:lang w:val="en-US"/>
        </w:rPr>
        <w:t xml:space="preserve"> run on the terminal nodes for the test observations which leads to a reduced search space along with the scope of multi-threading the process for higher core machines.</w:t>
      </w:r>
    </w:p>
    <w:p w14:paraId="3E357F40" w14:textId="32975B0E" w:rsidR="00FC1E66" w:rsidRDefault="00FC1E66" w:rsidP="00747257">
      <w:pPr>
        <w:rPr>
          <w:lang w:val="en-US"/>
        </w:rPr>
      </w:pPr>
      <w:r>
        <w:rPr>
          <w:lang w:val="en-US"/>
        </w:rPr>
        <w:t xml:space="preserve">A CART algorithm is first run on the training dataset with a reduced depth (less depth than a pruned model or arbitrarily chosen by the Data Scientist) which would generate partition rules based on Information gain with respect to the target variable. A shallow CART will allow to find the most important variables with the highest predictive power and hence </w:t>
      </w:r>
    </w:p>
    <w:p w14:paraId="3EB6B43F" w14:textId="66B1F14C" w:rsidR="00FC1E66" w:rsidRDefault="00FC1E66" w:rsidP="00EF209F">
      <w:pPr>
        <w:rPr>
          <w:lang w:val="en-US"/>
        </w:rPr>
      </w:pPr>
      <w:r>
        <w:rPr>
          <w:lang w:val="en-US"/>
        </w:rPr>
        <w:t xml:space="preserve">The rules can be applied to get the partition index or the terminal node for the test data observations. For each test data point in a partition index, the algorithm will seek to run to find its ‘K’ nearest </w:t>
      </w:r>
      <w:proofErr w:type="spellStart"/>
      <w:r>
        <w:rPr>
          <w:lang w:val="en-US"/>
        </w:rPr>
        <w:t>neighbours</w:t>
      </w:r>
      <w:proofErr w:type="spellEnd"/>
      <w:r>
        <w:rPr>
          <w:lang w:val="en-US"/>
        </w:rPr>
        <w:t xml:space="preserve"> algorithmically with Euclidean distance. </w:t>
      </w:r>
      <w:r w:rsidR="00840894">
        <w:rPr>
          <w:lang w:val="en-US"/>
        </w:rPr>
        <w:t>For the purposes of this paper, t</w:t>
      </w:r>
      <w:r w:rsidR="00EF209F">
        <w:rPr>
          <w:lang w:val="en-US"/>
        </w:rPr>
        <w:t xml:space="preserve">he value of K is hard coded to be 3 </w:t>
      </w:r>
      <w:r w:rsidR="00840894">
        <w:rPr>
          <w:lang w:val="en-US"/>
        </w:rPr>
        <w:t>when samples in terminal node &lt;10, else 5.</w:t>
      </w:r>
      <w:r w:rsidR="00CA1CC7">
        <w:rPr>
          <w:lang w:val="en-US"/>
        </w:rPr>
        <w:t xml:space="preserve"> </w:t>
      </w:r>
      <w:r w:rsidR="00840894">
        <w:rPr>
          <w:lang w:val="en-US"/>
        </w:rPr>
        <w:t>However,</w:t>
      </w:r>
      <w:r w:rsidR="00CA1CC7">
        <w:rPr>
          <w:lang w:val="en-US"/>
        </w:rPr>
        <w:t xml:space="preserve"> as continuation of work, a suitable K selection algorithm will be developed as well.</w:t>
      </w:r>
    </w:p>
    <w:p w14:paraId="0D2AD19B" w14:textId="557B0FA9" w:rsidR="00FC1E66" w:rsidRDefault="00FC1E66" w:rsidP="00FC1E66">
      <w:pPr>
        <w:rPr>
          <w:lang w:val="en-US"/>
        </w:rPr>
      </w:pPr>
      <w:r>
        <w:rPr>
          <w:lang w:val="en-US"/>
        </w:rPr>
        <w:t xml:space="preserve">The K-NN regression returns the values of the arithmetic mean of the values of the nearest </w:t>
      </w:r>
      <w:proofErr w:type="spellStart"/>
      <w:r>
        <w:rPr>
          <w:lang w:val="en-US"/>
        </w:rPr>
        <w:t>neighbours</w:t>
      </w:r>
      <w:proofErr w:type="spellEnd"/>
      <w:r>
        <w:rPr>
          <w:lang w:val="en-US"/>
        </w:rPr>
        <w:t xml:space="preserve"> as the prediction for the observation</w:t>
      </w:r>
      <w:r w:rsidR="001D6045">
        <w:rPr>
          <w:lang w:val="en-US"/>
        </w:rPr>
        <w:t>.</w:t>
      </w:r>
    </w:p>
    <w:p w14:paraId="24CCF735" w14:textId="4A456F0A" w:rsidR="001D6045" w:rsidRDefault="001D6045" w:rsidP="00FC1E66">
      <w:pPr>
        <w:rPr>
          <w:lang w:val="en-US"/>
        </w:rPr>
      </w:pPr>
      <w:r>
        <w:rPr>
          <w:lang w:val="en-US"/>
        </w:rPr>
        <w:t>The algorithm is expected to perform better in the following ways on large datasets with high dimensionality of independent variables</w:t>
      </w:r>
    </w:p>
    <w:p w14:paraId="64C1B1A4" w14:textId="2B1A8C3F" w:rsidR="001D6045" w:rsidRDefault="001D6045" w:rsidP="001D6045">
      <w:pPr>
        <w:pStyle w:val="ListParagraph"/>
        <w:numPr>
          <w:ilvl w:val="0"/>
          <w:numId w:val="4"/>
        </w:numPr>
        <w:rPr>
          <w:lang w:val="en-US"/>
        </w:rPr>
      </w:pPr>
      <w:r>
        <w:rPr>
          <w:lang w:val="en-US"/>
        </w:rPr>
        <w:t>Add more variation &amp; generalization to predictions</w:t>
      </w:r>
    </w:p>
    <w:p w14:paraId="175A7835" w14:textId="39CD827E" w:rsidR="001D6045" w:rsidRDefault="00CD462B" w:rsidP="001D6045">
      <w:pPr>
        <w:pStyle w:val="ListParagraph"/>
        <w:numPr>
          <w:ilvl w:val="0"/>
          <w:numId w:val="4"/>
        </w:numPr>
        <w:rPr>
          <w:lang w:val="en-US"/>
        </w:rPr>
      </w:pPr>
      <w:r>
        <w:rPr>
          <w:lang w:val="en-US"/>
        </w:rPr>
        <w:t>Improve performance over CART &amp; less computationally intensive than KNN</w:t>
      </w:r>
    </w:p>
    <w:p w14:paraId="34831A4A" w14:textId="56395433" w:rsidR="001D6045" w:rsidRDefault="001D6045" w:rsidP="001D6045">
      <w:pPr>
        <w:pStyle w:val="ListParagraph"/>
        <w:numPr>
          <w:ilvl w:val="0"/>
          <w:numId w:val="4"/>
        </w:numPr>
        <w:rPr>
          <w:lang w:val="en-US"/>
        </w:rPr>
      </w:pPr>
      <w:r>
        <w:rPr>
          <w:lang w:val="en-US"/>
        </w:rPr>
        <w:t>Make the algorithm more intuitive</w:t>
      </w:r>
    </w:p>
    <w:p w14:paraId="3411B141" w14:textId="372EEDE3" w:rsidR="00EF209F" w:rsidRDefault="00EF209F" w:rsidP="00EF209F">
      <w:pPr>
        <w:rPr>
          <w:lang w:val="en-US"/>
        </w:rPr>
      </w:pPr>
      <w:r>
        <w:rPr>
          <w:lang w:val="en-US"/>
        </w:rPr>
        <w:t>As further development, The K shall be automated to the following scenario</w:t>
      </w:r>
      <w:r w:rsidR="00840894">
        <w:rPr>
          <w:lang w:val="en-US"/>
        </w:rPr>
        <w:t>s</w:t>
      </w:r>
    </w:p>
    <w:p w14:paraId="1E68E9F8" w14:textId="0DC7D25E" w:rsidR="00840894" w:rsidRDefault="00840894" w:rsidP="00840894">
      <w:pPr>
        <w:pStyle w:val="ListParagraph"/>
        <w:numPr>
          <w:ilvl w:val="0"/>
          <w:numId w:val="5"/>
        </w:numPr>
        <w:rPr>
          <w:lang w:val="en-US"/>
        </w:rPr>
      </w:pPr>
      <w:r>
        <w:rPr>
          <w:lang w:val="en-US"/>
        </w:rPr>
        <w:t>When samples in terminal node are less than 50</w:t>
      </w:r>
    </w:p>
    <w:p w14:paraId="45DE2755" w14:textId="3C6903AE" w:rsidR="00840894" w:rsidRDefault="00840894" w:rsidP="00840894">
      <w:pPr>
        <w:pStyle w:val="ListParagraph"/>
        <w:numPr>
          <w:ilvl w:val="0"/>
          <w:numId w:val="5"/>
        </w:numPr>
        <w:rPr>
          <w:lang w:val="en-US"/>
        </w:rPr>
      </w:pPr>
      <w:r>
        <w:rPr>
          <w:lang w:val="en-US"/>
        </w:rPr>
        <w:t>When samples in terminal node are less than 100</w:t>
      </w:r>
    </w:p>
    <w:p w14:paraId="23BEF01F" w14:textId="6BB5B9B7" w:rsidR="00840894" w:rsidRDefault="00840894" w:rsidP="00840894">
      <w:pPr>
        <w:pStyle w:val="ListParagraph"/>
        <w:numPr>
          <w:ilvl w:val="0"/>
          <w:numId w:val="5"/>
        </w:numPr>
        <w:rPr>
          <w:lang w:val="en-US"/>
        </w:rPr>
      </w:pPr>
      <w:r>
        <w:rPr>
          <w:lang w:val="en-US"/>
        </w:rPr>
        <w:t>When samples in terminal node exceed 100</w:t>
      </w:r>
    </w:p>
    <w:p w14:paraId="4DB3FFDE" w14:textId="4FF47025" w:rsidR="00840894" w:rsidRDefault="00840894" w:rsidP="00840894">
      <w:pPr>
        <w:rPr>
          <w:lang w:val="en-US"/>
        </w:rPr>
      </w:pPr>
      <w:r>
        <w:rPr>
          <w:lang w:val="en-US"/>
        </w:rPr>
        <w:t xml:space="preserve">The algorithm is intended to be explainable as well and the intuitive explanation of the algorithm for a tree with 2 splits is as </w:t>
      </w:r>
    </w:p>
    <w:p w14:paraId="5306CDBD" w14:textId="51617B2D" w:rsidR="00840894" w:rsidRPr="00840894" w:rsidRDefault="00840894" w:rsidP="00840894">
      <w:pPr>
        <w:rPr>
          <w:lang w:val="en-US"/>
        </w:rPr>
      </w:pPr>
      <w:r>
        <w:rPr>
          <w:lang w:val="en-US"/>
        </w:rPr>
        <w:t>“Observation N in the test data set has been predicted to have a value ‘Y’ based on the following logics. If condition 1 is satisfied and condition 2 is satisfied, then the Y is the average of the 3 most similar observations in the training set that satisfy condition 1 and condition 2”</w:t>
      </w:r>
    </w:p>
    <w:p w14:paraId="44C581A5" w14:textId="5CD9EE88" w:rsidR="001D6045" w:rsidRDefault="001D6045" w:rsidP="001D6045">
      <w:pPr>
        <w:rPr>
          <w:lang w:val="en-US"/>
        </w:rPr>
      </w:pPr>
    </w:p>
    <w:p w14:paraId="2D93FCCF" w14:textId="5728FE25" w:rsidR="00747257" w:rsidRDefault="00CA1CC7" w:rsidP="00747257">
      <w:pPr>
        <w:rPr>
          <w:lang w:val="en-US"/>
        </w:rPr>
      </w:pPr>
      <w:r>
        <w:rPr>
          <w:noProof/>
          <w:lang w:val="en-US"/>
        </w:rPr>
        <w:lastRenderedPageBreak/>
        <w:drawing>
          <wp:inline distT="0" distB="0" distL="0" distR="0" wp14:anchorId="67BA8D2F" wp14:editId="57D06668">
            <wp:extent cx="2439035" cy="8863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N.drawio.jpg"/>
                    <pic:cNvPicPr/>
                  </pic:nvPicPr>
                  <pic:blipFill>
                    <a:blip r:embed="rId9">
                      <a:extLst>
                        <a:ext uri="{28A0092B-C50C-407E-A947-70E740481C1C}">
                          <a14:useLocalDpi xmlns:a14="http://schemas.microsoft.com/office/drawing/2010/main" val="0"/>
                        </a:ext>
                      </a:extLst>
                    </a:blip>
                    <a:stretch>
                      <a:fillRect/>
                    </a:stretch>
                  </pic:blipFill>
                  <pic:spPr>
                    <a:xfrm>
                      <a:off x="0" y="0"/>
                      <a:ext cx="2439035" cy="8863330"/>
                    </a:xfrm>
                    <a:prstGeom prst="rect">
                      <a:avLst/>
                    </a:prstGeom>
                  </pic:spPr>
                </pic:pic>
              </a:graphicData>
            </a:graphic>
          </wp:inline>
        </w:drawing>
      </w:r>
    </w:p>
    <w:p w14:paraId="0B9A2D34" w14:textId="3B9734C4" w:rsidR="00747257" w:rsidRDefault="00747257" w:rsidP="00747257">
      <w:pPr>
        <w:pStyle w:val="Heading1"/>
        <w:rPr>
          <w:lang w:val="en-US"/>
        </w:rPr>
      </w:pPr>
      <w:r>
        <w:rPr>
          <w:lang w:val="en-US"/>
        </w:rPr>
        <w:lastRenderedPageBreak/>
        <w:t xml:space="preserve">Performance </w:t>
      </w:r>
    </w:p>
    <w:p w14:paraId="32D006DD" w14:textId="71A426F2" w:rsidR="00B6536D" w:rsidRDefault="00B6536D" w:rsidP="00B6536D">
      <w:pPr>
        <w:rPr>
          <w:lang w:val="en-US"/>
        </w:rPr>
      </w:pPr>
    </w:p>
    <w:p w14:paraId="417709E0" w14:textId="6A0A1FD7" w:rsidR="00B6536D" w:rsidRDefault="00C342F9" w:rsidP="00B6536D">
      <w:pPr>
        <w:rPr>
          <w:lang w:val="en-US"/>
        </w:rPr>
      </w:pPr>
      <w:r>
        <w:rPr>
          <w:lang w:val="en-US"/>
        </w:rPr>
        <w:t>PNN was evaluated for comparison against a CART and Random Forest (</w:t>
      </w:r>
      <w:proofErr w:type="spellStart"/>
      <w:r>
        <w:rPr>
          <w:lang w:val="en-US"/>
        </w:rPr>
        <w:t>Sklearn</w:t>
      </w:r>
      <w:proofErr w:type="spellEnd"/>
      <w:r>
        <w:rPr>
          <w:lang w:val="en-US"/>
        </w:rPr>
        <w:t>) on the house pricing dataset and it shows an improvement in the error metrics of MAPE and RMSE in the following table</w:t>
      </w:r>
    </w:p>
    <w:p w14:paraId="060B9C2B" w14:textId="0672C569" w:rsidR="00C342F9" w:rsidRDefault="00C342F9" w:rsidP="00B6536D">
      <w:pPr>
        <w:rPr>
          <w:lang w:val="en-US"/>
        </w:rPr>
      </w:pPr>
    </w:p>
    <w:tbl>
      <w:tblPr>
        <w:tblStyle w:val="TableGrid"/>
        <w:tblW w:w="0" w:type="auto"/>
        <w:tblLook w:val="04A0" w:firstRow="1" w:lastRow="0" w:firstColumn="1" w:lastColumn="0" w:noHBand="0" w:noVBand="1"/>
      </w:tblPr>
      <w:tblGrid>
        <w:gridCol w:w="3005"/>
        <w:gridCol w:w="3005"/>
        <w:gridCol w:w="3006"/>
      </w:tblGrid>
      <w:tr w:rsidR="00C342F9" w14:paraId="0BCC4ED6" w14:textId="77777777" w:rsidTr="00C342F9">
        <w:tc>
          <w:tcPr>
            <w:tcW w:w="3005" w:type="dxa"/>
          </w:tcPr>
          <w:p w14:paraId="6F2C6981" w14:textId="0DF8FABB" w:rsidR="00C342F9" w:rsidRDefault="00C342F9" w:rsidP="00B6536D">
            <w:pPr>
              <w:rPr>
                <w:lang w:val="en-US"/>
              </w:rPr>
            </w:pPr>
            <w:r>
              <w:rPr>
                <w:lang w:val="en-US"/>
              </w:rPr>
              <w:t>Algorithm</w:t>
            </w:r>
          </w:p>
        </w:tc>
        <w:tc>
          <w:tcPr>
            <w:tcW w:w="3005" w:type="dxa"/>
          </w:tcPr>
          <w:p w14:paraId="15D865B0" w14:textId="47D09D0E" w:rsidR="00C342F9" w:rsidRDefault="00C342F9" w:rsidP="00B6536D">
            <w:pPr>
              <w:rPr>
                <w:lang w:val="en-US"/>
              </w:rPr>
            </w:pPr>
            <w:r>
              <w:rPr>
                <w:lang w:val="en-US"/>
              </w:rPr>
              <w:t>RMSE</w:t>
            </w:r>
          </w:p>
        </w:tc>
        <w:tc>
          <w:tcPr>
            <w:tcW w:w="3006" w:type="dxa"/>
          </w:tcPr>
          <w:p w14:paraId="29C1D31A" w14:textId="07A35DDE" w:rsidR="00C342F9" w:rsidRDefault="00C342F9" w:rsidP="00B6536D">
            <w:pPr>
              <w:rPr>
                <w:lang w:val="en-US"/>
              </w:rPr>
            </w:pPr>
            <w:r>
              <w:rPr>
                <w:lang w:val="en-US"/>
              </w:rPr>
              <w:t>MAPE</w:t>
            </w:r>
          </w:p>
        </w:tc>
      </w:tr>
      <w:tr w:rsidR="00C342F9" w14:paraId="2A53DCCD" w14:textId="77777777" w:rsidTr="00C342F9">
        <w:tc>
          <w:tcPr>
            <w:tcW w:w="3005" w:type="dxa"/>
          </w:tcPr>
          <w:p w14:paraId="37F918AC" w14:textId="4E615729" w:rsidR="00C342F9" w:rsidRDefault="00C342F9" w:rsidP="00B6536D">
            <w:pPr>
              <w:rPr>
                <w:lang w:val="en-US"/>
              </w:rPr>
            </w:pPr>
            <w:r>
              <w:rPr>
                <w:lang w:val="en-US"/>
              </w:rPr>
              <w:t>CART</w:t>
            </w:r>
          </w:p>
        </w:tc>
        <w:tc>
          <w:tcPr>
            <w:tcW w:w="3005" w:type="dxa"/>
          </w:tcPr>
          <w:p w14:paraId="6A344969" w14:textId="7674910F" w:rsidR="00C342F9" w:rsidRPr="00C342F9" w:rsidRDefault="00C342F9" w:rsidP="00C342F9">
            <w:pPr>
              <w:pStyle w:val="HTMLPreformatted"/>
              <w:wordWrap w:val="0"/>
              <w:textAlignment w:val="baseline"/>
              <w:rPr>
                <w:rFonts w:asciiTheme="minorHAnsi" w:eastAsiaTheme="minorHAnsi" w:hAnsiTheme="minorHAnsi" w:cstheme="minorBidi"/>
                <w:sz w:val="22"/>
                <w:szCs w:val="22"/>
                <w:lang w:val="en-US"/>
              </w:rPr>
            </w:pPr>
            <w:r w:rsidRPr="00C342F9">
              <w:rPr>
                <w:rFonts w:asciiTheme="minorHAnsi" w:eastAsiaTheme="minorHAnsi" w:hAnsiTheme="minorHAnsi" w:cstheme="minorBidi"/>
                <w:sz w:val="22"/>
                <w:szCs w:val="22"/>
                <w:lang w:val="en-US"/>
              </w:rPr>
              <w:t>234357.19</w:t>
            </w:r>
          </w:p>
        </w:tc>
        <w:tc>
          <w:tcPr>
            <w:tcW w:w="3006" w:type="dxa"/>
          </w:tcPr>
          <w:p w14:paraId="72F1338F" w14:textId="29BC607D" w:rsidR="00C342F9" w:rsidRDefault="00C342F9" w:rsidP="00B6536D">
            <w:pPr>
              <w:rPr>
                <w:lang w:val="en-US"/>
              </w:rPr>
            </w:pPr>
            <w:r>
              <w:rPr>
                <w:lang w:val="en-US"/>
              </w:rPr>
              <w:t>32.08%</w:t>
            </w:r>
          </w:p>
        </w:tc>
      </w:tr>
      <w:tr w:rsidR="00C342F9" w14:paraId="734F19C2" w14:textId="77777777" w:rsidTr="00C342F9">
        <w:tc>
          <w:tcPr>
            <w:tcW w:w="3005" w:type="dxa"/>
          </w:tcPr>
          <w:p w14:paraId="6E4A7505" w14:textId="14A7C4BF" w:rsidR="00C342F9" w:rsidRDefault="00C342F9" w:rsidP="00B6536D">
            <w:pPr>
              <w:rPr>
                <w:lang w:val="en-US"/>
              </w:rPr>
            </w:pPr>
            <w:r>
              <w:rPr>
                <w:lang w:val="en-US"/>
              </w:rPr>
              <w:t>RF</w:t>
            </w:r>
          </w:p>
        </w:tc>
        <w:tc>
          <w:tcPr>
            <w:tcW w:w="3005" w:type="dxa"/>
          </w:tcPr>
          <w:p w14:paraId="397824C6" w14:textId="7BDA110A" w:rsidR="00C342F9" w:rsidRPr="00C342F9" w:rsidRDefault="00C342F9" w:rsidP="00C342F9">
            <w:pPr>
              <w:pStyle w:val="HTMLPreformatted"/>
              <w:wordWrap w:val="0"/>
              <w:textAlignment w:val="baseline"/>
              <w:rPr>
                <w:rFonts w:asciiTheme="minorHAnsi" w:eastAsiaTheme="minorHAnsi" w:hAnsiTheme="minorHAnsi" w:cstheme="minorBidi"/>
                <w:sz w:val="22"/>
                <w:szCs w:val="22"/>
                <w:lang w:val="en-US"/>
              </w:rPr>
            </w:pPr>
            <w:r w:rsidRPr="00C342F9">
              <w:rPr>
                <w:rFonts w:asciiTheme="minorHAnsi" w:eastAsiaTheme="minorHAnsi" w:hAnsiTheme="minorHAnsi" w:cstheme="minorBidi"/>
                <w:sz w:val="22"/>
                <w:szCs w:val="22"/>
                <w:lang w:val="en-US"/>
              </w:rPr>
              <w:t>239401.49</w:t>
            </w:r>
          </w:p>
        </w:tc>
        <w:tc>
          <w:tcPr>
            <w:tcW w:w="3006" w:type="dxa"/>
          </w:tcPr>
          <w:p w14:paraId="51277F65" w14:textId="3C1A9019" w:rsidR="00C342F9" w:rsidRDefault="00C342F9" w:rsidP="00B6536D">
            <w:pPr>
              <w:rPr>
                <w:lang w:val="en-US"/>
              </w:rPr>
            </w:pPr>
            <w:r>
              <w:rPr>
                <w:lang w:val="en-US"/>
              </w:rPr>
              <w:t>33.15 %</w:t>
            </w:r>
          </w:p>
        </w:tc>
      </w:tr>
      <w:tr w:rsidR="00C342F9" w14:paraId="7E826734" w14:textId="77777777" w:rsidTr="00C342F9">
        <w:tc>
          <w:tcPr>
            <w:tcW w:w="3005" w:type="dxa"/>
          </w:tcPr>
          <w:p w14:paraId="3C9C2009" w14:textId="09841AE7" w:rsidR="00C342F9" w:rsidRDefault="00C342F9" w:rsidP="00B6536D">
            <w:pPr>
              <w:rPr>
                <w:lang w:val="en-US"/>
              </w:rPr>
            </w:pPr>
            <w:r>
              <w:rPr>
                <w:lang w:val="en-US"/>
              </w:rPr>
              <w:t>PNN</w:t>
            </w:r>
          </w:p>
        </w:tc>
        <w:tc>
          <w:tcPr>
            <w:tcW w:w="3005" w:type="dxa"/>
          </w:tcPr>
          <w:p w14:paraId="4C85DD26" w14:textId="540C9D31" w:rsidR="00C342F9" w:rsidRPr="00C342F9" w:rsidRDefault="00C342F9" w:rsidP="00C342F9">
            <w:pPr>
              <w:pStyle w:val="HTMLPreformatted"/>
              <w:wordWrap w:val="0"/>
              <w:textAlignment w:val="baseline"/>
              <w:rPr>
                <w:rFonts w:asciiTheme="minorHAnsi" w:eastAsiaTheme="minorHAnsi" w:hAnsiTheme="minorHAnsi" w:cstheme="minorBidi"/>
                <w:sz w:val="22"/>
                <w:szCs w:val="22"/>
                <w:lang w:val="en-US"/>
              </w:rPr>
            </w:pPr>
            <w:r w:rsidRPr="00C342F9">
              <w:rPr>
                <w:rFonts w:asciiTheme="minorHAnsi" w:eastAsiaTheme="minorHAnsi" w:hAnsiTheme="minorHAnsi" w:cstheme="minorBidi"/>
                <w:sz w:val="22"/>
                <w:szCs w:val="22"/>
                <w:lang w:val="en-US"/>
              </w:rPr>
              <w:t>220270.50</w:t>
            </w:r>
          </w:p>
        </w:tc>
        <w:tc>
          <w:tcPr>
            <w:tcW w:w="3006" w:type="dxa"/>
          </w:tcPr>
          <w:p w14:paraId="4681D984" w14:textId="2312417F" w:rsidR="00C342F9" w:rsidRPr="00C342F9" w:rsidRDefault="00C342F9" w:rsidP="00C342F9">
            <w:pPr>
              <w:pStyle w:val="HTMLPreformatted"/>
              <w:wordWrap w:val="0"/>
              <w:textAlignment w:val="baseline"/>
              <w:rPr>
                <w:rFonts w:asciiTheme="minorHAnsi" w:eastAsiaTheme="minorHAnsi" w:hAnsiTheme="minorHAnsi" w:cstheme="minorBidi"/>
                <w:sz w:val="22"/>
                <w:szCs w:val="22"/>
                <w:lang w:val="en-US"/>
              </w:rPr>
            </w:pPr>
            <w:r w:rsidRPr="00C342F9">
              <w:rPr>
                <w:rFonts w:asciiTheme="minorHAnsi" w:eastAsiaTheme="minorHAnsi" w:hAnsiTheme="minorHAnsi" w:cstheme="minorBidi"/>
                <w:sz w:val="22"/>
                <w:szCs w:val="22"/>
                <w:lang w:val="en-US"/>
              </w:rPr>
              <w:t>26.61 %</w:t>
            </w:r>
          </w:p>
        </w:tc>
      </w:tr>
    </w:tbl>
    <w:p w14:paraId="7C0C11ED" w14:textId="77777777" w:rsidR="00C342F9" w:rsidRPr="00B6536D" w:rsidRDefault="00C342F9" w:rsidP="00B6536D">
      <w:pPr>
        <w:rPr>
          <w:lang w:val="en-US"/>
        </w:rPr>
      </w:pPr>
    </w:p>
    <w:p w14:paraId="40D89C3A" w14:textId="7ABD89BC" w:rsidR="00C8622D" w:rsidRDefault="00C342F9" w:rsidP="00C8622D">
      <w:pPr>
        <w:rPr>
          <w:lang w:val="en-US"/>
        </w:rPr>
      </w:pPr>
      <w:r>
        <w:rPr>
          <w:lang w:val="en-US"/>
        </w:rPr>
        <w:t>PNN was able to outperform CART &amp; a bagging algorithm based on CART by ~ 5.5 – 6.5% in MAPE and &gt; 6% in RMSE without the tuning of its hyperparameter of K.</w:t>
      </w:r>
    </w:p>
    <w:p w14:paraId="5459D9BF" w14:textId="61F79A6A" w:rsidR="00C342F9" w:rsidRDefault="00C342F9" w:rsidP="00C8622D">
      <w:pPr>
        <w:rPr>
          <w:lang w:val="en-US"/>
        </w:rPr>
      </w:pPr>
      <w:r>
        <w:rPr>
          <w:lang w:val="en-US"/>
        </w:rPr>
        <w:t>This leads to the belief that PNN can perform even better on large datasets with high dimensions even more when the K hyperparameter is automated</w:t>
      </w:r>
      <w:r w:rsidR="0003386B">
        <w:rPr>
          <w:lang w:val="en-US"/>
        </w:rPr>
        <w:t>.</w:t>
      </w:r>
    </w:p>
    <w:p w14:paraId="72EBD23C" w14:textId="39594C7A" w:rsidR="0003386B" w:rsidRDefault="0003386B" w:rsidP="00C8622D">
      <w:pPr>
        <w:rPr>
          <w:lang w:val="en-US"/>
        </w:rPr>
      </w:pPr>
      <w:r>
        <w:rPr>
          <w:lang w:val="en-US"/>
        </w:rPr>
        <w:t>PNN can be further tuned for multi-threading by running all KNN computations for terminal nodes in parallel on multiple cores, this will ensure a faster run time on larger datasets. This shall be delivered once PNN is prepared as a package and available on python.</w:t>
      </w:r>
    </w:p>
    <w:p w14:paraId="5FE2619D" w14:textId="3D48D67F" w:rsidR="00C8622D" w:rsidRDefault="00B6536D" w:rsidP="00C8622D">
      <w:pPr>
        <w:pStyle w:val="Heading2"/>
        <w:rPr>
          <w:lang w:val="en-US"/>
        </w:rPr>
      </w:pPr>
      <w:r>
        <w:rPr>
          <w:lang w:val="en-US"/>
        </w:rPr>
        <w:t>Code Repository</w:t>
      </w:r>
    </w:p>
    <w:p w14:paraId="2E599676" w14:textId="77777777" w:rsidR="00C342F9" w:rsidRPr="00C342F9" w:rsidRDefault="00C342F9" w:rsidP="00C342F9">
      <w:pPr>
        <w:rPr>
          <w:lang w:val="en-US"/>
        </w:rPr>
      </w:pPr>
    </w:p>
    <w:p w14:paraId="4579EE28" w14:textId="57DED915" w:rsidR="00C342F9" w:rsidRPr="00C342F9" w:rsidRDefault="00C342F9" w:rsidP="00C342F9">
      <w:pPr>
        <w:rPr>
          <w:lang w:val="en-US"/>
        </w:rPr>
      </w:pPr>
      <w:r>
        <w:rPr>
          <w:lang w:val="en-US"/>
        </w:rPr>
        <w:t xml:space="preserve">The </w:t>
      </w:r>
      <w:proofErr w:type="spellStart"/>
      <w:r>
        <w:rPr>
          <w:lang w:val="en-US"/>
        </w:rPr>
        <w:t>jupyter</w:t>
      </w:r>
      <w:proofErr w:type="spellEnd"/>
      <w:r>
        <w:rPr>
          <w:lang w:val="en-US"/>
        </w:rPr>
        <w:t xml:space="preserve"> notebook used for the paper can be found in the following repository along with the evaluation dataset</w:t>
      </w:r>
    </w:p>
    <w:p w14:paraId="4D74B444" w14:textId="4ECE078E" w:rsidR="00B6536D" w:rsidRDefault="00C56023" w:rsidP="00B6536D">
      <w:pPr>
        <w:rPr>
          <w:lang w:val="en-US"/>
        </w:rPr>
      </w:pPr>
      <w:hyperlink r:id="rId10" w:history="1">
        <w:r w:rsidR="00C342F9" w:rsidRPr="007177A4">
          <w:rPr>
            <w:rStyle w:val="Hyperlink"/>
            <w:lang w:val="en-US"/>
          </w:rPr>
          <w:t>https://github.com/sv9469/decision_tree_with_knn_regression/blob/master/Decision%20trees%20with%20KNN%20regression%20with%20House%20pricing%20dataset.ipynb</w:t>
        </w:r>
      </w:hyperlink>
    </w:p>
    <w:p w14:paraId="2D4BCEC0" w14:textId="5047761D" w:rsidR="0003386B" w:rsidRDefault="0003386B" w:rsidP="00B6536D">
      <w:pPr>
        <w:rPr>
          <w:lang w:val="en-US"/>
        </w:rPr>
      </w:pPr>
    </w:p>
    <w:p w14:paraId="608B129F" w14:textId="525640AB" w:rsidR="0003386B" w:rsidRDefault="0003386B" w:rsidP="00B6536D">
      <w:pPr>
        <w:rPr>
          <w:lang w:val="en-US"/>
        </w:rPr>
      </w:pPr>
    </w:p>
    <w:p w14:paraId="51FBB0F8" w14:textId="3FC0F38F" w:rsidR="0003386B" w:rsidRDefault="0003386B" w:rsidP="00B6536D">
      <w:pPr>
        <w:rPr>
          <w:lang w:val="en-US"/>
        </w:rPr>
      </w:pPr>
    </w:p>
    <w:p w14:paraId="684C8A24" w14:textId="5B5C7512" w:rsidR="0003386B" w:rsidRDefault="0003386B" w:rsidP="00B6536D">
      <w:pPr>
        <w:rPr>
          <w:lang w:val="en-US"/>
        </w:rPr>
      </w:pPr>
    </w:p>
    <w:p w14:paraId="05042642" w14:textId="0B3C68FA" w:rsidR="0003386B" w:rsidRDefault="0003386B" w:rsidP="00B6536D">
      <w:pPr>
        <w:rPr>
          <w:lang w:val="en-US"/>
        </w:rPr>
      </w:pPr>
    </w:p>
    <w:p w14:paraId="2793FEBC" w14:textId="73A049CF" w:rsidR="0003386B" w:rsidRDefault="0003386B" w:rsidP="00B6536D">
      <w:pPr>
        <w:rPr>
          <w:lang w:val="en-US"/>
        </w:rPr>
      </w:pPr>
    </w:p>
    <w:p w14:paraId="673C9065" w14:textId="197C58D2" w:rsidR="0003386B" w:rsidRDefault="0003386B" w:rsidP="00B6536D">
      <w:pPr>
        <w:rPr>
          <w:lang w:val="en-US"/>
        </w:rPr>
      </w:pPr>
    </w:p>
    <w:p w14:paraId="526839DE" w14:textId="0380E1BA" w:rsidR="0003386B" w:rsidRDefault="0003386B" w:rsidP="00B6536D">
      <w:pPr>
        <w:rPr>
          <w:lang w:val="en-US"/>
        </w:rPr>
      </w:pPr>
    </w:p>
    <w:p w14:paraId="02605B84" w14:textId="31D7B17F" w:rsidR="0003386B" w:rsidRDefault="0003386B" w:rsidP="00B6536D">
      <w:pPr>
        <w:rPr>
          <w:lang w:val="en-US"/>
        </w:rPr>
      </w:pPr>
    </w:p>
    <w:p w14:paraId="3AC1326C" w14:textId="20B8388C" w:rsidR="0003386B" w:rsidRDefault="0003386B" w:rsidP="00B6536D">
      <w:pPr>
        <w:rPr>
          <w:lang w:val="en-US"/>
        </w:rPr>
      </w:pPr>
    </w:p>
    <w:p w14:paraId="565E0822" w14:textId="77777777" w:rsidR="0003386B" w:rsidRDefault="0003386B" w:rsidP="00B6536D">
      <w:pPr>
        <w:rPr>
          <w:lang w:val="en-US"/>
        </w:rPr>
      </w:pPr>
    </w:p>
    <w:p w14:paraId="440075BD" w14:textId="329C63AB" w:rsidR="00A40343" w:rsidRDefault="00A40343" w:rsidP="00A40343">
      <w:pPr>
        <w:pStyle w:val="Heading1"/>
        <w:rPr>
          <w:lang w:val="en-US"/>
        </w:rPr>
      </w:pPr>
      <w:r>
        <w:rPr>
          <w:lang w:val="en-US"/>
        </w:rPr>
        <w:lastRenderedPageBreak/>
        <w:t xml:space="preserve">References </w:t>
      </w:r>
    </w:p>
    <w:p w14:paraId="34A85E9B" w14:textId="3A421EB9" w:rsidR="00A40343" w:rsidRDefault="00A40343" w:rsidP="00A40343">
      <w:pPr>
        <w:rPr>
          <w:lang w:val="en-US"/>
        </w:rPr>
      </w:pPr>
    </w:p>
    <w:p w14:paraId="63A1DEA3" w14:textId="0233C653" w:rsidR="00356253" w:rsidRPr="005C6E1F" w:rsidRDefault="00A40343" w:rsidP="00356253">
      <w:r w:rsidRPr="005C6E1F">
        <w:t xml:space="preserve">1 – </w:t>
      </w:r>
      <w:proofErr w:type="spellStart"/>
      <w:r w:rsidR="005C6E1F">
        <w:t>Bengio</w:t>
      </w:r>
      <w:proofErr w:type="spellEnd"/>
      <w:r w:rsidR="005C6E1F">
        <w:t xml:space="preserve">, Y., 2009. Learning deep architectures for AI. </w:t>
      </w:r>
      <w:r w:rsidR="005C6E1F" w:rsidRPr="005C6E1F">
        <w:t>Foundations and trends® in Machine Learning</w:t>
      </w:r>
      <w:r w:rsidR="005C6E1F">
        <w:t xml:space="preserve">, </w:t>
      </w:r>
      <w:r w:rsidR="005C6E1F" w:rsidRPr="005C6E1F">
        <w:t>2</w:t>
      </w:r>
      <w:r w:rsidR="005C6E1F">
        <w:t>(1), pp.1-127.</w:t>
      </w:r>
    </w:p>
    <w:p w14:paraId="0498FE38" w14:textId="77777777" w:rsidR="005C6E1F" w:rsidRPr="005C6E1F" w:rsidRDefault="00356253" w:rsidP="005C6E1F">
      <w:r w:rsidRPr="005C6E1F">
        <w:t>2</w:t>
      </w:r>
      <w:r w:rsidR="004D5B44" w:rsidRPr="005C6E1F">
        <w:t xml:space="preserve"> </w:t>
      </w:r>
      <w:r w:rsidRPr="005C6E1F">
        <w:t xml:space="preserve">– </w:t>
      </w:r>
      <w:r w:rsidR="005C6E1F" w:rsidRPr="005C6E1F">
        <w:t xml:space="preserve">Li, B., Friedman, J., </w:t>
      </w:r>
      <w:proofErr w:type="spellStart"/>
      <w:r w:rsidR="005C6E1F" w:rsidRPr="005C6E1F">
        <w:t>Olshen</w:t>
      </w:r>
      <w:proofErr w:type="spellEnd"/>
      <w:r w:rsidR="005C6E1F" w:rsidRPr="005C6E1F">
        <w:t xml:space="preserve">, R.A. and Stone, C.J., 1984. Classification and Regression Trees (CART). </w:t>
      </w:r>
      <w:proofErr w:type="spellStart"/>
      <w:r w:rsidR="005C6E1F" w:rsidRPr="005C6E1F">
        <w:t>Encyclopedia</w:t>
      </w:r>
      <w:proofErr w:type="spellEnd"/>
      <w:r w:rsidR="005C6E1F" w:rsidRPr="005C6E1F">
        <w:t xml:space="preserve"> of Ecology, 40(3), pp.582-588.</w:t>
      </w:r>
    </w:p>
    <w:p w14:paraId="52EDE33B" w14:textId="4F03FBBC" w:rsidR="00356253" w:rsidRDefault="00356253" w:rsidP="00356253">
      <w:r w:rsidRPr="005C6E1F">
        <w:t xml:space="preserve">3 – </w:t>
      </w:r>
      <w:proofErr w:type="spellStart"/>
      <w:r w:rsidR="005C6E1F">
        <w:t>Varmuza</w:t>
      </w:r>
      <w:proofErr w:type="spellEnd"/>
      <w:r w:rsidR="005C6E1F">
        <w:t xml:space="preserve">, K., 1980. K—Nearest Neighbour Classification (KNN-Method). In </w:t>
      </w:r>
      <w:r w:rsidR="005C6E1F" w:rsidRPr="005C6E1F">
        <w:t>Pattern Recognition in Chemistry</w:t>
      </w:r>
      <w:r w:rsidR="005C6E1F">
        <w:t xml:space="preserve"> (pp. 62-71). Springer, Berlin, Heidelberg.</w:t>
      </w:r>
    </w:p>
    <w:p w14:paraId="66DD2BC5" w14:textId="3BE323A2" w:rsidR="00B6536D" w:rsidRPr="00B6536D" w:rsidRDefault="00B6536D" w:rsidP="00356253">
      <w:pPr>
        <w:rPr>
          <w:rFonts w:ascii="Times New Roman" w:eastAsia="Times New Roman" w:hAnsi="Times New Roman" w:cs="Times New Roman"/>
          <w:sz w:val="24"/>
          <w:szCs w:val="24"/>
        </w:rPr>
      </w:pPr>
      <w:r>
        <w:t xml:space="preserve">4 – </w:t>
      </w:r>
      <w:proofErr w:type="spellStart"/>
      <w:r w:rsidRPr="00B6536D">
        <w:rPr>
          <w:rFonts w:ascii="Arial" w:eastAsia="Times New Roman" w:hAnsi="Arial" w:cs="Arial"/>
          <w:color w:val="222222"/>
          <w:sz w:val="20"/>
          <w:szCs w:val="20"/>
          <w:shd w:val="clear" w:color="auto" w:fill="FFFFFF"/>
        </w:rPr>
        <w:t>Ramasubramanian</w:t>
      </w:r>
      <w:proofErr w:type="spellEnd"/>
      <w:r w:rsidRPr="00B6536D">
        <w:rPr>
          <w:rFonts w:ascii="Arial" w:eastAsia="Times New Roman" w:hAnsi="Arial" w:cs="Arial"/>
          <w:color w:val="222222"/>
          <w:sz w:val="20"/>
          <w:szCs w:val="20"/>
          <w:shd w:val="clear" w:color="auto" w:fill="FFFFFF"/>
        </w:rPr>
        <w:t xml:space="preserve">, V. and </w:t>
      </w:r>
      <w:proofErr w:type="spellStart"/>
      <w:r w:rsidRPr="00B6536D">
        <w:rPr>
          <w:rFonts w:ascii="Arial" w:eastAsia="Times New Roman" w:hAnsi="Arial" w:cs="Arial"/>
          <w:color w:val="222222"/>
          <w:sz w:val="20"/>
          <w:szCs w:val="20"/>
          <w:shd w:val="clear" w:color="auto" w:fill="FFFFFF"/>
        </w:rPr>
        <w:t>Paliwal</w:t>
      </w:r>
      <w:proofErr w:type="spellEnd"/>
      <w:r w:rsidRPr="00B6536D">
        <w:rPr>
          <w:rFonts w:ascii="Arial" w:eastAsia="Times New Roman" w:hAnsi="Arial" w:cs="Arial"/>
          <w:color w:val="222222"/>
          <w:sz w:val="20"/>
          <w:szCs w:val="20"/>
          <w:shd w:val="clear" w:color="auto" w:fill="FFFFFF"/>
        </w:rPr>
        <w:t xml:space="preserve">, K.K., 1989, November. A generalized optimization of the </w:t>
      </w:r>
      <w:proofErr w:type="spellStart"/>
      <w:r w:rsidRPr="00B6536D">
        <w:rPr>
          <w:rFonts w:ascii="Arial" w:eastAsia="Times New Roman" w:hAnsi="Arial" w:cs="Arial"/>
          <w:color w:val="222222"/>
          <w:sz w:val="20"/>
          <w:szCs w:val="20"/>
          <w:shd w:val="clear" w:color="auto" w:fill="FFFFFF"/>
        </w:rPr>
        <w:t>kd</w:t>
      </w:r>
      <w:proofErr w:type="spellEnd"/>
      <w:r w:rsidRPr="00B6536D">
        <w:rPr>
          <w:rFonts w:ascii="Arial" w:eastAsia="Times New Roman" w:hAnsi="Arial" w:cs="Arial"/>
          <w:color w:val="222222"/>
          <w:sz w:val="20"/>
          <w:szCs w:val="20"/>
          <w:shd w:val="clear" w:color="auto" w:fill="FFFFFF"/>
        </w:rPr>
        <w:t xml:space="preserve"> tree for fast nearest-neighbour search. In </w:t>
      </w:r>
      <w:r w:rsidRPr="00B6536D">
        <w:rPr>
          <w:rFonts w:ascii="Arial" w:eastAsia="Times New Roman" w:hAnsi="Arial" w:cs="Arial"/>
          <w:i/>
          <w:iCs/>
          <w:color w:val="222222"/>
          <w:sz w:val="20"/>
          <w:szCs w:val="20"/>
        </w:rPr>
        <w:t>Fourth IEEE Region 10 International Conference TENCON</w:t>
      </w:r>
      <w:r w:rsidRPr="00B6536D">
        <w:rPr>
          <w:rFonts w:ascii="Arial" w:eastAsia="Times New Roman" w:hAnsi="Arial" w:cs="Arial"/>
          <w:color w:val="222222"/>
          <w:sz w:val="20"/>
          <w:szCs w:val="20"/>
          <w:shd w:val="clear" w:color="auto" w:fill="FFFFFF"/>
        </w:rPr>
        <w:t> (pp. 565-568). IEEE.</w:t>
      </w:r>
    </w:p>
    <w:p w14:paraId="6E8A6926" w14:textId="7C05B12C" w:rsidR="00F509B4" w:rsidRDefault="00F509B4" w:rsidP="00356253">
      <w:r>
        <w:t xml:space="preserve">Figure 1 – </w:t>
      </w:r>
      <w:proofErr w:type="spellStart"/>
      <w:r w:rsidR="00B6536D">
        <w:t>Datacamp</w:t>
      </w:r>
      <w:proofErr w:type="spellEnd"/>
      <w:r w:rsidR="00B6536D">
        <w:t xml:space="preserve"> credited on </w:t>
      </w:r>
      <w:r w:rsidR="00B6536D" w:rsidRPr="00B6536D">
        <w:t>https://medium.com/@mathanrajsharma/fundamentals-of-classification-and-regression-trees-cart-e9af0b152503</w:t>
      </w:r>
    </w:p>
    <w:p w14:paraId="692E91FC" w14:textId="6A6C1239" w:rsidR="00F509B4" w:rsidRDefault="00F509B4" w:rsidP="00356253">
      <w:r>
        <w:t xml:space="preserve">Figure 2 – </w:t>
      </w:r>
      <w:r w:rsidR="00B6536D" w:rsidRPr="00B6536D">
        <w:t>http://www.sthda.com/english/articles/35-statistical-machine-learning-essentials/141-cart-model-decision-tree-essentials/</w:t>
      </w:r>
    </w:p>
    <w:p w14:paraId="6ED6D3E8" w14:textId="3BD28F9A" w:rsidR="00F509B4" w:rsidRPr="005C6E1F" w:rsidRDefault="00F509B4" w:rsidP="00356253">
      <w:r>
        <w:t xml:space="preserve">Figure 3 – </w:t>
      </w:r>
      <w:r w:rsidRPr="00F509B4">
        <w:t>https://www.sciencedirect.com/topics/computer-science/manhattan-distance</w:t>
      </w:r>
    </w:p>
    <w:p w14:paraId="2450FDDF" w14:textId="0B332E45" w:rsidR="004D5B44" w:rsidRPr="00A40343" w:rsidRDefault="004D5B44" w:rsidP="00A40343">
      <w:pPr>
        <w:rPr>
          <w:lang w:val="en-US"/>
        </w:rPr>
      </w:pPr>
    </w:p>
    <w:p w14:paraId="15A184D0" w14:textId="188C99C0" w:rsidR="00A40343" w:rsidRPr="00A40343" w:rsidRDefault="00A40343" w:rsidP="00A40343">
      <w:pPr>
        <w:rPr>
          <w:lang w:val="en-US"/>
        </w:rPr>
      </w:pPr>
    </w:p>
    <w:sectPr w:rsidR="00A40343" w:rsidRPr="00A4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7F9A"/>
    <w:multiLevelType w:val="hybridMultilevel"/>
    <w:tmpl w:val="F95CC816"/>
    <w:lvl w:ilvl="0" w:tplc="6456A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C4807"/>
    <w:multiLevelType w:val="hybridMultilevel"/>
    <w:tmpl w:val="A802E158"/>
    <w:lvl w:ilvl="0" w:tplc="29305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005AD"/>
    <w:multiLevelType w:val="hybridMultilevel"/>
    <w:tmpl w:val="B574967C"/>
    <w:lvl w:ilvl="0" w:tplc="4B00C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A11D3"/>
    <w:multiLevelType w:val="hybridMultilevel"/>
    <w:tmpl w:val="FDBA7586"/>
    <w:lvl w:ilvl="0" w:tplc="4F32C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930F6"/>
    <w:multiLevelType w:val="hybridMultilevel"/>
    <w:tmpl w:val="26F0164A"/>
    <w:lvl w:ilvl="0" w:tplc="5730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97435"/>
    <w:multiLevelType w:val="hybridMultilevel"/>
    <w:tmpl w:val="46F0EE8E"/>
    <w:lvl w:ilvl="0" w:tplc="F926A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hinav Mathur">
    <w15:presenceInfo w15:providerId="Windows Live" w15:userId="2baac46532f43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4D"/>
    <w:rsid w:val="0003386B"/>
    <w:rsid w:val="00082016"/>
    <w:rsid w:val="000C4C28"/>
    <w:rsid w:val="001D6045"/>
    <w:rsid w:val="0033504D"/>
    <w:rsid w:val="00356253"/>
    <w:rsid w:val="00380612"/>
    <w:rsid w:val="004D5B44"/>
    <w:rsid w:val="005C6E1F"/>
    <w:rsid w:val="005D2EDC"/>
    <w:rsid w:val="0071027F"/>
    <w:rsid w:val="007229E6"/>
    <w:rsid w:val="00747257"/>
    <w:rsid w:val="007A7808"/>
    <w:rsid w:val="00840894"/>
    <w:rsid w:val="008557E5"/>
    <w:rsid w:val="008F106A"/>
    <w:rsid w:val="00913835"/>
    <w:rsid w:val="009771F7"/>
    <w:rsid w:val="00A01571"/>
    <w:rsid w:val="00A22ED0"/>
    <w:rsid w:val="00A40343"/>
    <w:rsid w:val="00A47B6F"/>
    <w:rsid w:val="00B6536D"/>
    <w:rsid w:val="00BE149B"/>
    <w:rsid w:val="00C342F9"/>
    <w:rsid w:val="00C56023"/>
    <w:rsid w:val="00C8622D"/>
    <w:rsid w:val="00CA0649"/>
    <w:rsid w:val="00CA1CC7"/>
    <w:rsid w:val="00CA25C9"/>
    <w:rsid w:val="00CD462B"/>
    <w:rsid w:val="00D309DD"/>
    <w:rsid w:val="00D7759A"/>
    <w:rsid w:val="00EF209F"/>
    <w:rsid w:val="00F509B4"/>
    <w:rsid w:val="00F93816"/>
    <w:rsid w:val="00FC1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9244"/>
  <w15:chartTrackingRefBased/>
  <w15:docId w15:val="{ADF55390-6844-8E4D-93ED-C0DCF892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6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06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40343"/>
    <w:rPr>
      <w:color w:val="0000FF"/>
      <w:u w:val="single"/>
    </w:rPr>
  </w:style>
  <w:style w:type="character" w:customStyle="1" w:styleId="fn">
    <w:name w:val="fn"/>
    <w:basedOn w:val="DefaultParagraphFont"/>
    <w:rsid w:val="00356253"/>
  </w:style>
  <w:style w:type="character" w:customStyle="1" w:styleId="authorsname">
    <w:name w:val="authors__name"/>
    <w:basedOn w:val="DefaultParagraphFont"/>
    <w:rsid w:val="005C6E1F"/>
  </w:style>
  <w:style w:type="character" w:customStyle="1" w:styleId="Heading2Char">
    <w:name w:val="Heading 2 Char"/>
    <w:basedOn w:val="DefaultParagraphFont"/>
    <w:link w:val="Heading2"/>
    <w:uiPriority w:val="9"/>
    <w:rsid w:val="0074725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229E6"/>
    <w:rPr>
      <w:sz w:val="16"/>
      <w:szCs w:val="16"/>
    </w:rPr>
  </w:style>
  <w:style w:type="paragraph" w:styleId="CommentText">
    <w:name w:val="annotation text"/>
    <w:basedOn w:val="Normal"/>
    <w:link w:val="CommentTextChar"/>
    <w:uiPriority w:val="99"/>
    <w:semiHidden/>
    <w:unhideWhenUsed/>
    <w:rsid w:val="007229E6"/>
    <w:pPr>
      <w:spacing w:line="240" w:lineRule="auto"/>
    </w:pPr>
    <w:rPr>
      <w:sz w:val="20"/>
      <w:szCs w:val="20"/>
    </w:rPr>
  </w:style>
  <w:style w:type="character" w:customStyle="1" w:styleId="CommentTextChar">
    <w:name w:val="Comment Text Char"/>
    <w:basedOn w:val="DefaultParagraphFont"/>
    <w:link w:val="CommentText"/>
    <w:uiPriority w:val="99"/>
    <w:semiHidden/>
    <w:rsid w:val="007229E6"/>
    <w:rPr>
      <w:sz w:val="20"/>
      <w:szCs w:val="20"/>
    </w:rPr>
  </w:style>
  <w:style w:type="paragraph" w:styleId="CommentSubject">
    <w:name w:val="annotation subject"/>
    <w:basedOn w:val="CommentText"/>
    <w:next w:val="CommentText"/>
    <w:link w:val="CommentSubjectChar"/>
    <w:uiPriority w:val="99"/>
    <w:semiHidden/>
    <w:unhideWhenUsed/>
    <w:rsid w:val="007229E6"/>
    <w:rPr>
      <w:b/>
      <w:bCs/>
    </w:rPr>
  </w:style>
  <w:style w:type="character" w:customStyle="1" w:styleId="CommentSubjectChar">
    <w:name w:val="Comment Subject Char"/>
    <w:basedOn w:val="CommentTextChar"/>
    <w:link w:val="CommentSubject"/>
    <w:uiPriority w:val="99"/>
    <w:semiHidden/>
    <w:rsid w:val="007229E6"/>
    <w:rPr>
      <w:b/>
      <w:bCs/>
      <w:sz w:val="20"/>
      <w:szCs w:val="20"/>
    </w:rPr>
  </w:style>
  <w:style w:type="paragraph" w:styleId="BalloonText">
    <w:name w:val="Balloon Text"/>
    <w:basedOn w:val="Normal"/>
    <w:link w:val="BalloonTextChar"/>
    <w:uiPriority w:val="99"/>
    <w:semiHidden/>
    <w:unhideWhenUsed/>
    <w:rsid w:val="007229E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29E6"/>
    <w:rPr>
      <w:rFonts w:ascii="Times New Roman" w:hAnsi="Times New Roman" w:cs="Times New Roman"/>
      <w:sz w:val="18"/>
      <w:szCs w:val="18"/>
    </w:rPr>
  </w:style>
  <w:style w:type="paragraph" w:styleId="ListParagraph">
    <w:name w:val="List Paragraph"/>
    <w:basedOn w:val="Normal"/>
    <w:uiPriority w:val="34"/>
    <w:qFormat/>
    <w:rsid w:val="00A01571"/>
    <w:pPr>
      <w:ind w:left="720"/>
      <w:contextualSpacing/>
    </w:pPr>
  </w:style>
  <w:style w:type="character" w:customStyle="1" w:styleId="apple-converted-space">
    <w:name w:val="apple-converted-space"/>
    <w:basedOn w:val="DefaultParagraphFont"/>
    <w:rsid w:val="00B6536D"/>
  </w:style>
  <w:style w:type="table" w:styleId="TableGrid">
    <w:name w:val="Table Grid"/>
    <w:basedOn w:val="TableNormal"/>
    <w:uiPriority w:val="39"/>
    <w:rsid w:val="00C34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3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2F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34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3830">
      <w:bodyDiv w:val="1"/>
      <w:marLeft w:val="0"/>
      <w:marRight w:val="0"/>
      <w:marTop w:val="0"/>
      <w:marBottom w:val="0"/>
      <w:divBdr>
        <w:top w:val="none" w:sz="0" w:space="0" w:color="auto"/>
        <w:left w:val="none" w:sz="0" w:space="0" w:color="auto"/>
        <w:bottom w:val="none" w:sz="0" w:space="0" w:color="auto"/>
        <w:right w:val="none" w:sz="0" w:space="0" w:color="auto"/>
      </w:divBdr>
    </w:div>
    <w:div w:id="641732956">
      <w:bodyDiv w:val="1"/>
      <w:marLeft w:val="0"/>
      <w:marRight w:val="0"/>
      <w:marTop w:val="0"/>
      <w:marBottom w:val="0"/>
      <w:divBdr>
        <w:top w:val="none" w:sz="0" w:space="0" w:color="auto"/>
        <w:left w:val="none" w:sz="0" w:space="0" w:color="auto"/>
        <w:bottom w:val="none" w:sz="0" w:space="0" w:color="auto"/>
        <w:right w:val="none" w:sz="0" w:space="0" w:color="auto"/>
      </w:divBdr>
    </w:div>
    <w:div w:id="1049261753">
      <w:bodyDiv w:val="1"/>
      <w:marLeft w:val="0"/>
      <w:marRight w:val="0"/>
      <w:marTop w:val="0"/>
      <w:marBottom w:val="0"/>
      <w:divBdr>
        <w:top w:val="none" w:sz="0" w:space="0" w:color="auto"/>
        <w:left w:val="none" w:sz="0" w:space="0" w:color="auto"/>
        <w:bottom w:val="none" w:sz="0" w:space="0" w:color="auto"/>
        <w:right w:val="none" w:sz="0" w:space="0" w:color="auto"/>
      </w:divBdr>
    </w:div>
    <w:div w:id="1057171705">
      <w:bodyDiv w:val="1"/>
      <w:marLeft w:val="0"/>
      <w:marRight w:val="0"/>
      <w:marTop w:val="0"/>
      <w:marBottom w:val="0"/>
      <w:divBdr>
        <w:top w:val="none" w:sz="0" w:space="0" w:color="auto"/>
        <w:left w:val="none" w:sz="0" w:space="0" w:color="auto"/>
        <w:bottom w:val="none" w:sz="0" w:space="0" w:color="auto"/>
        <w:right w:val="none" w:sz="0" w:space="0" w:color="auto"/>
      </w:divBdr>
    </w:div>
    <w:div w:id="1349140689">
      <w:bodyDiv w:val="1"/>
      <w:marLeft w:val="0"/>
      <w:marRight w:val="0"/>
      <w:marTop w:val="0"/>
      <w:marBottom w:val="0"/>
      <w:divBdr>
        <w:top w:val="none" w:sz="0" w:space="0" w:color="auto"/>
        <w:left w:val="none" w:sz="0" w:space="0" w:color="auto"/>
        <w:bottom w:val="none" w:sz="0" w:space="0" w:color="auto"/>
        <w:right w:val="none" w:sz="0" w:space="0" w:color="auto"/>
      </w:divBdr>
    </w:div>
    <w:div w:id="1468011135">
      <w:bodyDiv w:val="1"/>
      <w:marLeft w:val="0"/>
      <w:marRight w:val="0"/>
      <w:marTop w:val="0"/>
      <w:marBottom w:val="0"/>
      <w:divBdr>
        <w:top w:val="none" w:sz="0" w:space="0" w:color="auto"/>
        <w:left w:val="none" w:sz="0" w:space="0" w:color="auto"/>
        <w:bottom w:val="none" w:sz="0" w:space="0" w:color="auto"/>
        <w:right w:val="none" w:sz="0" w:space="0" w:color="auto"/>
      </w:divBdr>
    </w:div>
    <w:div w:id="1603954296">
      <w:bodyDiv w:val="1"/>
      <w:marLeft w:val="0"/>
      <w:marRight w:val="0"/>
      <w:marTop w:val="0"/>
      <w:marBottom w:val="0"/>
      <w:divBdr>
        <w:top w:val="none" w:sz="0" w:space="0" w:color="auto"/>
        <w:left w:val="none" w:sz="0" w:space="0" w:color="auto"/>
        <w:bottom w:val="none" w:sz="0" w:space="0" w:color="auto"/>
        <w:right w:val="none" w:sz="0" w:space="0" w:color="auto"/>
      </w:divBdr>
    </w:div>
    <w:div w:id="1628660748">
      <w:bodyDiv w:val="1"/>
      <w:marLeft w:val="0"/>
      <w:marRight w:val="0"/>
      <w:marTop w:val="0"/>
      <w:marBottom w:val="0"/>
      <w:divBdr>
        <w:top w:val="none" w:sz="0" w:space="0" w:color="auto"/>
        <w:left w:val="none" w:sz="0" w:space="0" w:color="auto"/>
        <w:bottom w:val="none" w:sz="0" w:space="0" w:color="auto"/>
        <w:right w:val="none" w:sz="0" w:space="0" w:color="auto"/>
      </w:divBdr>
    </w:div>
    <w:div w:id="1637836418">
      <w:bodyDiv w:val="1"/>
      <w:marLeft w:val="0"/>
      <w:marRight w:val="0"/>
      <w:marTop w:val="0"/>
      <w:marBottom w:val="0"/>
      <w:divBdr>
        <w:top w:val="none" w:sz="0" w:space="0" w:color="auto"/>
        <w:left w:val="none" w:sz="0" w:space="0" w:color="auto"/>
        <w:bottom w:val="none" w:sz="0" w:space="0" w:color="auto"/>
        <w:right w:val="none" w:sz="0" w:space="0" w:color="auto"/>
      </w:divBdr>
      <w:divsChild>
        <w:div w:id="817223">
          <w:marLeft w:val="0"/>
          <w:marRight w:val="0"/>
          <w:marTop w:val="0"/>
          <w:marBottom w:val="0"/>
          <w:divBdr>
            <w:top w:val="none" w:sz="0" w:space="0" w:color="auto"/>
            <w:left w:val="none" w:sz="0" w:space="0" w:color="auto"/>
            <w:bottom w:val="none" w:sz="0" w:space="0" w:color="auto"/>
            <w:right w:val="none" w:sz="0" w:space="0" w:color="auto"/>
          </w:divBdr>
        </w:div>
      </w:divsChild>
    </w:div>
    <w:div w:id="1669866353">
      <w:bodyDiv w:val="1"/>
      <w:marLeft w:val="0"/>
      <w:marRight w:val="0"/>
      <w:marTop w:val="0"/>
      <w:marBottom w:val="0"/>
      <w:divBdr>
        <w:top w:val="none" w:sz="0" w:space="0" w:color="auto"/>
        <w:left w:val="none" w:sz="0" w:space="0" w:color="auto"/>
        <w:bottom w:val="none" w:sz="0" w:space="0" w:color="auto"/>
        <w:right w:val="none" w:sz="0" w:space="0" w:color="auto"/>
      </w:divBdr>
    </w:div>
    <w:div w:id="1966890498">
      <w:bodyDiv w:val="1"/>
      <w:marLeft w:val="0"/>
      <w:marRight w:val="0"/>
      <w:marTop w:val="0"/>
      <w:marBottom w:val="0"/>
      <w:divBdr>
        <w:top w:val="none" w:sz="0" w:space="0" w:color="auto"/>
        <w:left w:val="none" w:sz="0" w:space="0" w:color="auto"/>
        <w:bottom w:val="none" w:sz="0" w:space="0" w:color="auto"/>
        <w:right w:val="none" w:sz="0" w:space="0" w:color="auto"/>
      </w:divBdr>
      <w:divsChild>
        <w:div w:id="106634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v9469/decision_tree_with_knn_regression/blob/master/Decision%20trees%20with%20KNN%20regression%20with%20House%20pricing%20dataset.ipynb"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88825-3609-BC47-BBC0-EE36D4A22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7</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Mathur</dc:creator>
  <cp:keywords/>
  <dc:description/>
  <cp:lastModifiedBy>Abhinav Mathur</cp:lastModifiedBy>
  <cp:revision>4</cp:revision>
  <dcterms:created xsi:type="dcterms:W3CDTF">2019-11-25T11:40:00Z</dcterms:created>
  <dcterms:modified xsi:type="dcterms:W3CDTF">2019-12-27T08:03:00Z</dcterms:modified>
</cp:coreProperties>
</file>